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F162BF" w14:textId="77777777" w:rsidR="00C43D40" w:rsidRDefault="00C43D40">
      <w:pPr>
        <w:keepLines/>
        <w:widowControl w:val="0"/>
        <w:rPr>
          <w:sz w:val="24"/>
          <w:szCs w:val="24"/>
        </w:rPr>
      </w:pPr>
    </w:p>
    <w:tbl>
      <w:tblPr>
        <w:tblStyle w:val="a"/>
        <w:tblW w:w="7875" w:type="dxa"/>
        <w:tblInd w:w="0" w:type="dxa"/>
        <w:tblLayout w:type="fixed"/>
        <w:tblLook w:val="0600" w:firstRow="0" w:lastRow="0" w:firstColumn="0" w:lastColumn="0" w:noHBand="1" w:noVBand="1"/>
      </w:tblPr>
      <w:tblGrid>
        <w:gridCol w:w="1675"/>
        <w:gridCol w:w="6200"/>
      </w:tblGrid>
      <w:tr w:rsidR="00C43D40" w14:paraId="01CA4827" w14:textId="77777777">
        <w:trPr>
          <w:trHeight w:val="545"/>
        </w:trPr>
        <w:tc>
          <w:tcPr>
            <w:tcW w:w="1675" w:type="dxa"/>
            <w:tcMar>
              <w:top w:w="100" w:type="dxa"/>
              <w:left w:w="100" w:type="dxa"/>
              <w:bottom w:w="100" w:type="dxa"/>
              <w:right w:w="460" w:type="dxa"/>
            </w:tcMar>
          </w:tcPr>
          <w:p w14:paraId="636612ED"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b/>
                <w:color w:val="000033"/>
                <w:sz w:val="24"/>
                <w:szCs w:val="24"/>
              </w:rPr>
              <w:t>Date:</w:t>
            </w:r>
          </w:p>
        </w:tc>
        <w:tc>
          <w:tcPr>
            <w:tcW w:w="6200" w:type="dxa"/>
            <w:tcMar>
              <w:top w:w="100" w:type="dxa"/>
              <w:left w:w="100" w:type="dxa"/>
              <w:bottom w:w="100" w:type="dxa"/>
              <w:right w:w="100" w:type="dxa"/>
            </w:tcMar>
          </w:tcPr>
          <w:p w14:paraId="5DF10143"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color w:val="000033"/>
                <w:sz w:val="24"/>
                <w:szCs w:val="24"/>
              </w:rPr>
              <w:t>Nov 26, 2022</w:t>
            </w:r>
          </w:p>
        </w:tc>
      </w:tr>
      <w:tr w:rsidR="00C43D40" w:rsidRPr="004D3A05" w14:paraId="75AFAB5B" w14:textId="77777777">
        <w:trPr>
          <w:trHeight w:val="545"/>
        </w:trPr>
        <w:tc>
          <w:tcPr>
            <w:tcW w:w="1675" w:type="dxa"/>
            <w:tcMar>
              <w:top w:w="100" w:type="dxa"/>
              <w:left w:w="100" w:type="dxa"/>
              <w:bottom w:w="100" w:type="dxa"/>
              <w:right w:w="460" w:type="dxa"/>
            </w:tcMar>
          </w:tcPr>
          <w:p w14:paraId="483EA75B"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b/>
                <w:color w:val="000033"/>
                <w:sz w:val="24"/>
                <w:szCs w:val="24"/>
              </w:rPr>
              <w:t>To:</w:t>
            </w:r>
          </w:p>
        </w:tc>
        <w:tc>
          <w:tcPr>
            <w:tcW w:w="6200" w:type="dxa"/>
            <w:tcMar>
              <w:top w:w="100" w:type="dxa"/>
              <w:left w:w="100" w:type="dxa"/>
              <w:bottom w:w="100" w:type="dxa"/>
              <w:right w:w="100" w:type="dxa"/>
            </w:tcMar>
          </w:tcPr>
          <w:p w14:paraId="26A727D4" w14:textId="77777777" w:rsidR="00C43D40" w:rsidRPr="004D3A05" w:rsidRDefault="00000000">
            <w:pPr>
              <w:keepLines/>
              <w:widowControl w:val="0"/>
              <w:rPr>
                <w:rFonts w:ascii="Verdana" w:eastAsia="Verdana" w:hAnsi="Verdana" w:cs="Verdana"/>
                <w:color w:val="000033"/>
                <w:sz w:val="24"/>
                <w:szCs w:val="24"/>
                <w:lang w:val="es-US"/>
              </w:rPr>
            </w:pPr>
            <w:r w:rsidRPr="004D3A05">
              <w:rPr>
                <w:rFonts w:ascii="Verdana" w:eastAsia="Verdana" w:hAnsi="Verdana" w:cs="Verdana"/>
                <w:color w:val="000033"/>
                <w:sz w:val="24"/>
                <w:szCs w:val="24"/>
                <w:lang w:val="es-US"/>
              </w:rPr>
              <w:t>"Nicholas Medina" nmedina@umich.edu</w:t>
            </w:r>
          </w:p>
        </w:tc>
      </w:tr>
      <w:tr w:rsidR="00C43D40" w14:paraId="5D7FA24C" w14:textId="77777777">
        <w:trPr>
          <w:trHeight w:val="545"/>
        </w:trPr>
        <w:tc>
          <w:tcPr>
            <w:tcW w:w="1675" w:type="dxa"/>
            <w:tcMar>
              <w:top w:w="100" w:type="dxa"/>
              <w:left w:w="100" w:type="dxa"/>
              <w:bottom w:w="100" w:type="dxa"/>
              <w:right w:w="460" w:type="dxa"/>
            </w:tcMar>
          </w:tcPr>
          <w:p w14:paraId="6F4DBCDD"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b/>
                <w:color w:val="000033"/>
                <w:sz w:val="24"/>
                <w:szCs w:val="24"/>
              </w:rPr>
              <w:t>From:</w:t>
            </w:r>
          </w:p>
        </w:tc>
        <w:tc>
          <w:tcPr>
            <w:tcW w:w="6200" w:type="dxa"/>
            <w:tcMar>
              <w:top w:w="100" w:type="dxa"/>
              <w:left w:w="100" w:type="dxa"/>
              <w:bottom w:w="100" w:type="dxa"/>
              <w:right w:w="100" w:type="dxa"/>
            </w:tcMar>
          </w:tcPr>
          <w:p w14:paraId="14535F67"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color w:val="000033"/>
                <w:sz w:val="24"/>
                <w:szCs w:val="24"/>
              </w:rPr>
              <w:t>"Soil &amp; Tillage Research" support@elsevier.com</w:t>
            </w:r>
          </w:p>
        </w:tc>
      </w:tr>
      <w:tr w:rsidR="00C43D40" w14:paraId="3CB65757" w14:textId="77777777">
        <w:trPr>
          <w:trHeight w:val="545"/>
        </w:trPr>
        <w:tc>
          <w:tcPr>
            <w:tcW w:w="1675" w:type="dxa"/>
            <w:tcMar>
              <w:top w:w="100" w:type="dxa"/>
              <w:left w:w="100" w:type="dxa"/>
              <w:bottom w:w="100" w:type="dxa"/>
              <w:right w:w="460" w:type="dxa"/>
            </w:tcMar>
          </w:tcPr>
          <w:p w14:paraId="04821A13"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b/>
                <w:color w:val="000033"/>
                <w:sz w:val="24"/>
                <w:szCs w:val="24"/>
              </w:rPr>
              <w:t>Subject:</w:t>
            </w:r>
          </w:p>
        </w:tc>
        <w:tc>
          <w:tcPr>
            <w:tcW w:w="6200" w:type="dxa"/>
            <w:tcMar>
              <w:top w:w="100" w:type="dxa"/>
              <w:left w:w="100" w:type="dxa"/>
              <w:bottom w:w="100" w:type="dxa"/>
              <w:right w:w="100" w:type="dxa"/>
            </w:tcMar>
          </w:tcPr>
          <w:p w14:paraId="0E2F03ED" w14:textId="77777777" w:rsidR="00C43D40" w:rsidRDefault="00000000">
            <w:pPr>
              <w:keepLines/>
              <w:widowControl w:val="0"/>
              <w:rPr>
                <w:rFonts w:ascii="Verdana" w:eastAsia="Verdana" w:hAnsi="Verdana" w:cs="Verdana"/>
                <w:color w:val="000033"/>
                <w:sz w:val="24"/>
                <w:szCs w:val="24"/>
              </w:rPr>
            </w:pPr>
            <w:r>
              <w:rPr>
                <w:rFonts w:ascii="Verdana" w:eastAsia="Verdana" w:hAnsi="Verdana" w:cs="Verdana"/>
                <w:color w:val="000033"/>
                <w:sz w:val="24"/>
                <w:szCs w:val="24"/>
              </w:rPr>
              <w:t>Decision on submission to Soil &amp; Tillage Research</w:t>
            </w:r>
          </w:p>
        </w:tc>
      </w:tr>
    </w:tbl>
    <w:p w14:paraId="3A417FF2" w14:textId="77777777" w:rsidR="00C43D40" w:rsidRDefault="00000000">
      <w:pPr>
        <w:keepLines/>
        <w:widowControl w:val="0"/>
        <w:shd w:val="clear" w:color="auto" w:fill="FFFFFF"/>
        <w:spacing w:after="60"/>
        <w:rPr>
          <w:rFonts w:ascii="Verdana" w:eastAsia="Verdana" w:hAnsi="Verdana" w:cs="Verdana"/>
          <w:color w:val="000033"/>
          <w:sz w:val="24"/>
          <w:szCs w:val="24"/>
        </w:rPr>
      </w:pPr>
      <w:r>
        <w:rPr>
          <w:rFonts w:ascii="Verdana" w:eastAsia="Verdana" w:hAnsi="Verdana" w:cs="Verdana"/>
          <w:noProof/>
          <w:color w:val="000033"/>
          <w:sz w:val="24"/>
          <w:szCs w:val="24"/>
        </w:rPr>
        <w:drawing>
          <wp:inline distT="114300" distB="114300" distL="114300" distR="114300" wp14:anchorId="56501893" wp14:editId="59CB939F">
            <wp:extent cx="5943600" cy="939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939800"/>
                    </a:xfrm>
                    <a:prstGeom prst="rect">
                      <a:avLst/>
                    </a:prstGeom>
                    <a:ln/>
                  </pic:spPr>
                </pic:pic>
              </a:graphicData>
            </a:graphic>
          </wp:inline>
        </w:drawing>
      </w:r>
    </w:p>
    <w:p w14:paraId="7DD62A7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Manuscript Number: STILL-D-22-00785   </w:t>
      </w:r>
    </w:p>
    <w:p w14:paraId="1C29443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Mixing cover crops suppresses weeds and roto-till improves urban soil compaction and infiltration</w:t>
      </w:r>
    </w:p>
    <w:p w14:paraId="762A07F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Dear Mr. Medina,</w:t>
      </w:r>
    </w:p>
    <w:p w14:paraId="45801B0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Thank you for submitting your manuscript to Soil &amp; Tillage Research.</w:t>
      </w:r>
    </w:p>
    <w:p w14:paraId="5E996090" w14:textId="77777777" w:rsidR="00C43D40" w:rsidRDefault="00000000">
      <w:pPr>
        <w:keepLines/>
        <w:widowControl w:val="0"/>
        <w:shd w:val="clear" w:color="auto" w:fill="FFFFFF"/>
        <w:spacing w:before="280" w:after="340"/>
        <w:rPr>
          <w:rFonts w:ascii="Verdana" w:eastAsia="Verdana" w:hAnsi="Verdana" w:cs="Verdana"/>
          <w:b/>
          <w:color w:val="000033"/>
          <w:sz w:val="24"/>
          <w:szCs w:val="24"/>
        </w:rPr>
      </w:pPr>
      <w:r>
        <w:rPr>
          <w:rFonts w:ascii="Verdana" w:eastAsia="Verdana" w:hAnsi="Verdana" w:cs="Verdana"/>
          <w:color w:val="000033"/>
          <w:sz w:val="24"/>
          <w:szCs w:val="24"/>
        </w:rPr>
        <w:t>I have completed my evaluation of your manuscript.</w:t>
      </w:r>
      <w:r>
        <w:rPr>
          <w:rFonts w:ascii="Verdana" w:eastAsia="Verdana" w:hAnsi="Verdana" w:cs="Verdana"/>
          <w:b/>
          <w:color w:val="000033"/>
          <w:sz w:val="24"/>
          <w:szCs w:val="24"/>
        </w:rPr>
        <w:t xml:space="preserve"> The reviewers recommend reconsideration of your manuscript following major revision. I invite you to resubmit your manuscript after addressing the comments below. Please resubmit your revised manuscript by Jan 25, 2023.</w:t>
      </w:r>
    </w:p>
    <w:p w14:paraId="3D1A54AC"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When revising your manuscript, </w:t>
      </w:r>
      <w:r>
        <w:rPr>
          <w:rFonts w:ascii="Verdana" w:eastAsia="Verdana" w:hAnsi="Verdana" w:cs="Verdana"/>
          <w:color w:val="000033"/>
          <w:sz w:val="24"/>
          <w:szCs w:val="24"/>
          <w:u w:val="single"/>
        </w:rPr>
        <w:t>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362F149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To submit your revised manuscript, please log in as an author at https://www.editorialmanager.com/still/, and navigate to the "Submissions Needing Revision" folder.  </w:t>
      </w:r>
    </w:p>
    <w:p w14:paraId="4735B0FC"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71D37C00"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Research Elements (optional)</w:t>
      </w:r>
    </w:p>
    <w:p w14:paraId="5948FEA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p>
    <w:p w14:paraId="605DB01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Soil &amp; Tillage Research values your contribution and I look forward to receiving your revised manuscript.</w:t>
      </w:r>
    </w:p>
    <w:p w14:paraId="053A673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Kind regards,   </w:t>
      </w:r>
    </w:p>
    <w:p w14:paraId="2C9737B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Rainer Horn   </w:t>
      </w:r>
    </w:p>
    <w:p w14:paraId="40408BC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Editor  </w:t>
      </w:r>
    </w:p>
    <w:p w14:paraId="073ED1D2"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Soil &amp; Tillage Research</w:t>
      </w:r>
    </w:p>
    <w:p w14:paraId="1004232F"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09C676E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1DCC3192"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Editor and Reviewer comments:</w:t>
      </w:r>
    </w:p>
    <w:p w14:paraId="3D96639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Reviewer's Responses to Questions </w:t>
      </w:r>
    </w:p>
    <w:p w14:paraId="4D78530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p>
    <w:p w14:paraId="1C15267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1. Are the </w:t>
      </w:r>
      <w:r>
        <w:rPr>
          <w:rFonts w:ascii="Verdana" w:eastAsia="Verdana" w:hAnsi="Verdana" w:cs="Verdana"/>
          <w:color w:val="000033"/>
          <w:sz w:val="24"/>
          <w:szCs w:val="24"/>
          <w:u w:val="single"/>
        </w:rPr>
        <w:t>objectives and the rationale</w:t>
      </w:r>
      <w:r>
        <w:rPr>
          <w:rFonts w:ascii="Verdana" w:eastAsia="Verdana" w:hAnsi="Verdana" w:cs="Verdana"/>
          <w:color w:val="000033"/>
          <w:sz w:val="24"/>
          <w:szCs w:val="24"/>
        </w:rPr>
        <w:t xml:space="preserve"> of the study clearly stated?</w:t>
      </w:r>
    </w:p>
    <w:p w14:paraId="727108D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Please provide suggestions to the author(s) on how to improve the clarity of the objectives and rationale of the study. Please number each suggestion so that author(s) can more easily respond.</w:t>
      </w:r>
    </w:p>
    <w:p w14:paraId="756D95C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This study was conducted to examine effect of different tillage methods and cover crop mixes on soil compaction, water infiltration rate, weed pressure, and crop yield. Undoubtedly, improving the physical properties of the soil is of great importance in terms of maintaining soil fertility. For this reason, the subject of the study is essential for the protection of agricultural lands.</w:t>
      </w:r>
      <w:r>
        <w:rPr>
          <w:rFonts w:ascii="Verdana" w:eastAsia="Verdana" w:hAnsi="Verdana" w:cs="Verdana"/>
          <w:color w:val="000033"/>
          <w:sz w:val="24"/>
          <w:szCs w:val="24"/>
          <w:u w:val="single"/>
        </w:rPr>
        <w:t xml:space="preserve"> It is a scientific and innovative article especially urban agriculture.</w:t>
      </w:r>
      <w:r>
        <w:rPr>
          <w:rFonts w:ascii="Verdana" w:eastAsia="Verdana" w:hAnsi="Verdana" w:cs="Verdana"/>
          <w:color w:val="000033"/>
          <w:sz w:val="24"/>
          <w:szCs w:val="24"/>
        </w:rPr>
        <w:t xml:space="preserve"> In the presented article, the aims and justification of the study are clearly stated.</w:t>
      </w:r>
    </w:p>
    <w:p w14:paraId="08187DA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Please see comments below</w:t>
      </w:r>
    </w:p>
    <w:p w14:paraId="2E99B26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Reviewer #3: </w:t>
      </w:r>
      <w:proofErr w:type="spellStart"/>
      <w:r>
        <w:rPr>
          <w:rFonts w:ascii="Verdana" w:eastAsia="Verdana" w:hAnsi="Verdana" w:cs="Verdana"/>
          <w:color w:val="000033"/>
          <w:sz w:val="24"/>
          <w:szCs w:val="24"/>
        </w:rPr>
        <w:t>THe</w:t>
      </w:r>
      <w:proofErr w:type="spellEnd"/>
      <w:r>
        <w:rPr>
          <w:rFonts w:ascii="Verdana" w:eastAsia="Verdana" w:hAnsi="Verdana" w:cs="Verdana"/>
          <w:color w:val="000033"/>
          <w:sz w:val="24"/>
          <w:szCs w:val="24"/>
        </w:rPr>
        <w:t xml:space="preserve"> rationale of the study is clearly stated in the introduction</w:t>
      </w:r>
    </w:p>
    <w:p w14:paraId="595E1CD7"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0" w:author="Nicholas Medina" w:date="2023-01-23T21:46:00Z">
        <w:r w:rsidRPr="004D3A05">
          <w:rPr>
            <w:rFonts w:ascii="Verdana" w:eastAsia="Verdana" w:hAnsi="Verdana" w:cs="Verdana"/>
            <w:b/>
            <w:bCs/>
            <w:color w:val="000033"/>
            <w:sz w:val="24"/>
            <w:szCs w:val="24"/>
          </w:rPr>
          <w:t>We thank reviewer acknowledgement of this article’s scientific rigor and novelty.</w:t>
        </w:r>
      </w:ins>
    </w:p>
    <w:p w14:paraId="0A8554E0"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71EB1AE4">
          <v:rect id="_x0000_i1031" alt="" style="width:441.9pt;height:.05pt;mso-width-percent:0;mso-height-percent:0;mso-width-percent:0;mso-height-percent:0" o:hralign="center" o:hrstd="t" o:hr="t" fillcolor="#a0a0a0" stroked="f"/>
        </w:pict>
      </w:r>
    </w:p>
    <w:p w14:paraId="3815D70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38E66C6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2. If applicable, is the application/theory/method/study reported in sufficient detail to allow for its replicability and/or reproducibility?</w:t>
      </w:r>
    </w:p>
    <w:p w14:paraId="7ADA5F5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Please provide suggestions to the author(s) on how to improve the </w:t>
      </w:r>
      <w:r>
        <w:rPr>
          <w:rFonts w:ascii="Verdana" w:eastAsia="Verdana" w:hAnsi="Verdana" w:cs="Verdana"/>
          <w:color w:val="000033"/>
          <w:sz w:val="24"/>
          <w:szCs w:val="24"/>
          <w:u w:val="single"/>
        </w:rPr>
        <w:t>replicability/reproducibility</w:t>
      </w:r>
      <w:r>
        <w:rPr>
          <w:rFonts w:ascii="Verdana" w:eastAsia="Verdana" w:hAnsi="Verdana" w:cs="Verdana"/>
          <w:color w:val="000033"/>
          <w:sz w:val="24"/>
          <w:szCs w:val="24"/>
        </w:rPr>
        <w:t xml:space="preserve"> of their study. Please number each suggestion so that the author(s) can more easily respond.</w:t>
      </w:r>
    </w:p>
    <w:p w14:paraId="2689AE2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Mark as appropriate with an X:</w:t>
      </w:r>
    </w:p>
    <w:p w14:paraId="0AEBFF7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Yes [] No [x] N/A []</w:t>
      </w:r>
    </w:p>
    <w:p w14:paraId="1AB5440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Provide further comments here:</w:t>
      </w:r>
    </w:p>
    <w:p w14:paraId="36FF0C9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Some of my suggestions and corrections regarding the article are presented below.</w:t>
      </w:r>
    </w:p>
    <w:p w14:paraId="7193E7F5"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1. The abstract should state briefly the purpose of the research, the principal results and major conclusions. </w:t>
      </w:r>
      <w:r>
        <w:rPr>
          <w:rFonts w:ascii="Verdana" w:eastAsia="Verdana" w:hAnsi="Verdana" w:cs="Verdana"/>
          <w:color w:val="000033"/>
          <w:sz w:val="24"/>
          <w:szCs w:val="24"/>
          <w:u w:val="single"/>
        </w:rPr>
        <w:t>There is no numerical data on the results of the research in the abstract section. Important numerical values should be added to this section.</w:t>
      </w:r>
    </w:p>
    <w:p w14:paraId="523684AF" w14:textId="77777777" w:rsidR="00C43D40" w:rsidRPr="004D3A05" w:rsidRDefault="00000000">
      <w:pPr>
        <w:keepLines/>
        <w:widowControl w:val="0"/>
        <w:shd w:val="clear" w:color="auto" w:fill="FFFFFF"/>
        <w:spacing w:before="280" w:after="340"/>
        <w:rPr>
          <w:ins w:id="1" w:author="Nicholas Medina" w:date="2023-01-26T07:02:00Z"/>
          <w:rFonts w:ascii="Verdana" w:eastAsia="Verdana" w:hAnsi="Verdana" w:cs="Verdana"/>
          <w:b/>
          <w:bCs/>
          <w:color w:val="000033"/>
          <w:sz w:val="24"/>
          <w:szCs w:val="24"/>
          <w:u w:val="single"/>
        </w:rPr>
      </w:pPr>
      <w:ins w:id="2" w:author="Nicholas Medina" w:date="2023-01-26T07:02:00Z">
        <w:r w:rsidRPr="004D3A05">
          <w:rPr>
            <w:rFonts w:ascii="Verdana" w:eastAsia="Verdana" w:hAnsi="Verdana" w:cs="Verdana"/>
            <w:b/>
            <w:bCs/>
            <w:color w:val="000033"/>
            <w:sz w:val="24"/>
            <w:szCs w:val="24"/>
            <w:u w:val="single"/>
          </w:rPr>
          <w:t>The following numerical results were added to the Abstract:</w:t>
        </w:r>
      </w:ins>
    </w:p>
    <w:p w14:paraId="108D0FF5"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
        <w:pPrChange w:id="3" w:author="Nicholas Medina" w:date="2023-01-26T07:03:00Z">
          <w:pPr>
            <w:keepLines/>
            <w:widowControl w:val="0"/>
            <w:shd w:val="clear" w:color="auto" w:fill="FFFFFF"/>
            <w:spacing w:before="280" w:after="340"/>
          </w:pPr>
        </w:pPrChange>
      </w:pPr>
      <w:ins w:id="4" w:author="Nicholas Medina" w:date="2023-01-26T07:02:00Z">
        <w:r w:rsidRPr="004D3A05">
          <w:rPr>
            <w:rFonts w:ascii="Verdana" w:eastAsia="Verdana" w:hAnsi="Verdana" w:cs="Verdana"/>
            <w:b/>
            <w:bCs/>
            <w:color w:val="000033"/>
            <w:sz w:val="24"/>
            <w:szCs w:val="24"/>
            <w:u w:val="single"/>
          </w:rPr>
          <w:t>“Results showed that both roto- and tractor-till significantly lowered soil strength compaction by ~50% overall but not yield when compared to no-till, and roto-till also improved infiltration by ~15%, while tractor-till reached deeper soils but allowed ~7% denser weed growth. Mixing sorghum-</w:t>
        </w:r>
        <w:proofErr w:type="spellStart"/>
        <w:r w:rsidRPr="004D3A05">
          <w:rPr>
            <w:rFonts w:ascii="Verdana" w:eastAsia="Verdana" w:hAnsi="Verdana" w:cs="Verdana"/>
            <w:b/>
            <w:bCs/>
            <w:color w:val="000033"/>
            <w:sz w:val="24"/>
            <w:szCs w:val="24"/>
            <w:u w:val="single"/>
          </w:rPr>
          <w:t>sudangrass</w:t>
        </w:r>
        <w:proofErr w:type="spellEnd"/>
        <w:r w:rsidRPr="004D3A05">
          <w:rPr>
            <w:rFonts w:ascii="Verdana" w:eastAsia="Verdana" w:hAnsi="Verdana" w:cs="Verdana"/>
            <w:b/>
            <w:bCs/>
            <w:color w:val="000033"/>
            <w:sz w:val="24"/>
            <w:szCs w:val="24"/>
            <w:u w:val="single"/>
          </w:rPr>
          <w:t>, buckwheat, and cowpea cover crops significantly reduced weed density by ~50% compared to other mixtures, and perennials appeared to increase depth to hardpan by 2.5 cm (~17%) but not affect soil water infiltration under no-till.”</w:t>
        </w:r>
      </w:ins>
    </w:p>
    <w:p w14:paraId="0EA9F07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2.</w:t>
      </w:r>
      <w:r>
        <w:rPr>
          <w:rFonts w:ascii="Verdana" w:eastAsia="Verdana" w:hAnsi="Verdana" w:cs="Verdana"/>
          <w:color w:val="000033"/>
          <w:sz w:val="24"/>
          <w:szCs w:val="24"/>
          <w:u w:val="single"/>
        </w:rPr>
        <w:t xml:space="preserve"> There is no detailed information about the tillage tools used in the study</w:t>
      </w:r>
      <w:proofErr w:type="gramStart"/>
      <w:r>
        <w:rPr>
          <w:rFonts w:ascii="Verdana" w:eastAsia="Verdana" w:hAnsi="Verdana" w:cs="Verdana"/>
          <w:color w:val="000033"/>
          <w:sz w:val="24"/>
          <w:szCs w:val="24"/>
          <w:u w:val="single"/>
        </w:rPr>
        <w:t>, .</w:t>
      </w:r>
      <w:proofErr w:type="gramEnd"/>
      <w:r>
        <w:rPr>
          <w:rFonts w:ascii="Verdana" w:eastAsia="Verdana" w:hAnsi="Verdana" w:cs="Verdana"/>
          <w:color w:val="000033"/>
          <w:sz w:val="24"/>
          <w:szCs w:val="24"/>
          <w:u w:val="single"/>
        </w:rPr>
        <w:t xml:space="preserve"> What is </w:t>
      </w:r>
      <w:proofErr w:type="spellStart"/>
      <w:r>
        <w:rPr>
          <w:rFonts w:ascii="Verdana" w:eastAsia="Verdana" w:hAnsi="Verdana" w:cs="Verdana"/>
          <w:color w:val="000033"/>
          <w:sz w:val="24"/>
          <w:szCs w:val="24"/>
          <w:u w:val="single"/>
        </w:rPr>
        <w:t>broadfork</w:t>
      </w:r>
      <w:proofErr w:type="spellEnd"/>
      <w:r>
        <w:rPr>
          <w:rFonts w:ascii="Verdana" w:eastAsia="Verdana" w:hAnsi="Verdana" w:cs="Verdana"/>
          <w:color w:val="000033"/>
          <w:sz w:val="24"/>
          <w:szCs w:val="24"/>
          <w:u w:val="single"/>
        </w:rPr>
        <w:t>? How were plant seeds sown? Is the seed drill used or not?</w:t>
      </w:r>
      <w:r>
        <w:rPr>
          <w:rFonts w:ascii="Verdana" w:eastAsia="Verdana" w:hAnsi="Verdana" w:cs="Verdana"/>
          <w:color w:val="000033"/>
          <w:sz w:val="24"/>
          <w:szCs w:val="24"/>
        </w:rPr>
        <w:t xml:space="preserve"> No information.</w:t>
      </w:r>
    </w:p>
    <w:p w14:paraId="2879C8A3" w14:textId="77777777" w:rsidR="00C43D40" w:rsidRPr="004D3A05" w:rsidRDefault="00000000">
      <w:pPr>
        <w:keepLines/>
        <w:widowControl w:val="0"/>
        <w:shd w:val="clear" w:color="auto" w:fill="FFFFFF"/>
        <w:spacing w:before="280" w:after="340"/>
        <w:rPr>
          <w:ins w:id="5" w:author="Nicholas Medina" w:date="2023-01-26T04:28:00Z"/>
          <w:rFonts w:ascii="Verdana" w:eastAsia="Verdana" w:hAnsi="Verdana" w:cs="Verdana"/>
          <w:b/>
          <w:bCs/>
          <w:color w:val="000033"/>
          <w:sz w:val="24"/>
          <w:szCs w:val="24"/>
        </w:rPr>
      </w:pPr>
      <w:ins w:id="6" w:author="Nicholas Medina" w:date="2023-01-26T04:28:00Z">
        <w:r w:rsidRPr="004D3A05">
          <w:rPr>
            <w:rFonts w:ascii="Verdana" w:eastAsia="Verdana" w:hAnsi="Verdana" w:cs="Verdana"/>
            <w:b/>
            <w:bCs/>
            <w:color w:val="000033"/>
            <w:sz w:val="24"/>
            <w:szCs w:val="24"/>
          </w:rPr>
          <w:lastRenderedPageBreak/>
          <w:t xml:space="preserve">Information about tillage tools were added to the relevant (second) paragraph in the Design sub-section of Methods section: </w:t>
        </w:r>
      </w:ins>
    </w:p>
    <w:p w14:paraId="6312E7C9" w14:textId="77777777" w:rsidR="00C43D40" w:rsidRPr="004D3A05" w:rsidRDefault="00000000">
      <w:pPr>
        <w:keepLines/>
        <w:widowControl w:val="0"/>
        <w:shd w:val="clear" w:color="auto" w:fill="FFFFFF"/>
        <w:spacing w:before="280" w:after="340"/>
        <w:ind w:firstLine="720"/>
        <w:rPr>
          <w:ins w:id="7" w:author="Nicholas Medina" w:date="2023-01-26T04:28:00Z"/>
          <w:rFonts w:ascii="Verdana" w:eastAsia="Verdana" w:hAnsi="Verdana" w:cs="Verdana"/>
          <w:b/>
          <w:bCs/>
          <w:color w:val="000033"/>
          <w:sz w:val="24"/>
          <w:szCs w:val="24"/>
        </w:rPr>
      </w:pPr>
      <w:ins w:id="8" w:author="Nicholas Medina" w:date="2023-01-26T04:28:00Z">
        <w:r w:rsidRPr="004D3A05">
          <w:rPr>
            <w:rFonts w:ascii="Verdana" w:eastAsia="Verdana" w:hAnsi="Verdana" w:cs="Verdana"/>
            <w:b/>
            <w:bCs/>
            <w:color w:val="000033"/>
            <w:sz w:val="24"/>
            <w:szCs w:val="24"/>
          </w:rPr>
          <w:t xml:space="preserve">“…treatments included no-till with a manual long-tined </w:t>
        </w:r>
        <w:proofErr w:type="spellStart"/>
        <w:r w:rsidRPr="004D3A05">
          <w:rPr>
            <w:rFonts w:ascii="Verdana" w:eastAsia="Verdana" w:hAnsi="Verdana" w:cs="Verdana"/>
            <w:b/>
            <w:bCs/>
            <w:color w:val="000033"/>
            <w:sz w:val="24"/>
            <w:szCs w:val="24"/>
          </w:rPr>
          <w:t>broadfork</w:t>
        </w:r>
        <w:proofErr w:type="spellEnd"/>
        <w:r w:rsidRPr="004D3A05">
          <w:rPr>
            <w:rFonts w:ascii="Verdana" w:eastAsia="Verdana" w:hAnsi="Verdana" w:cs="Verdana"/>
            <w:b/>
            <w:bCs/>
            <w:color w:val="000033"/>
            <w:sz w:val="24"/>
            <w:szCs w:val="24"/>
          </w:rPr>
          <w:t xml:space="preserve"> (NT) tool used for gardens and small farms, roto-tiller (RT)...”</w:t>
        </w:r>
      </w:ins>
    </w:p>
    <w:p w14:paraId="6752EA4D" w14:textId="77777777" w:rsidR="00C43D40" w:rsidRPr="004D3A05" w:rsidRDefault="00000000">
      <w:pPr>
        <w:keepLines/>
        <w:widowControl w:val="0"/>
        <w:shd w:val="clear" w:color="auto" w:fill="FFFFFF"/>
        <w:spacing w:before="280" w:after="340"/>
        <w:ind w:firstLine="720"/>
        <w:rPr>
          <w:ins w:id="9" w:author="Nicholas Medina" w:date="2023-01-26T04:28:00Z"/>
          <w:rFonts w:ascii="Verdana" w:eastAsia="Verdana" w:hAnsi="Verdana" w:cs="Verdana"/>
          <w:b/>
          <w:bCs/>
          <w:color w:val="000033"/>
          <w:sz w:val="24"/>
          <w:szCs w:val="24"/>
        </w:rPr>
      </w:pPr>
      <w:ins w:id="10" w:author="Nicholas Medina" w:date="2023-01-26T04:28:00Z">
        <w:r w:rsidRPr="004D3A05">
          <w:rPr>
            <w:rFonts w:ascii="Verdana" w:eastAsia="Verdana" w:hAnsi="Verdana" w:cs="Verdana"/>
            <w:b/>
            <w:bCs/>
            <w:color w:val="000033"/>
            <w:sz w:val="24"/>
            <w:szCs w:val="24"/>
          </w:rPr>
          <w:t xml:space="preserve">“...tractor (New Holland 7308) up to 30.5 cm (1 ft) deep. Roto-till plots were treated with a </w:t>
        </w:r>
        <w:proofErr w:type="gramStart"/>
        <w:r w:rsidRPr="004D3A05">
          <w:rPr>
            <w:rFonts w:ascii="Verdana" w:eastAsia="Verdana" w:hAnsi="Verdana" w:cs="Verdana"/>
            <w:b/>
            <w:bCs/>
            <w:color w:val="000033"/>
            <w:sz w:val="24"/>
            <w:szCs w:val="24"/>
          </w:rPr>
          <w:t>roto-tiller</w:t>
        </w:r>
        <w:proofErr w:type="gramEnd"/>
        <w:r w:rsidRPr="004D3A05">
          <w:rPr>
            <w:rFonts w:ascii="Verdana" w:eastAsia="Verdana" w:hAnsi="Verdana" w:cs="Verdana"/>
            <w:b/>
            <w:bCs/>
            <w:color w:val="000033"/>
            <w:sz w:val="24"/>
            <w:szCs w:val="24"/>
          </w:rPr>
          <w:t xml:space="preserve"> (BCS 749) implement…”</w:t>
        </w:r>
      </w:ins>
    </w:p>
    <w:p w14:paraId="72F37578" w14:textId="77777777" w:rsidR="00C43D40" w:rsidRPr="004D3A05" w:rsidRDefault="00000000">
      <w:pPr>
        <w:keepLines/>
        <w:widowControl w:val="0"/>
        <w:shd w:val="clear" w:color="auto" w:fill="FFFFFF"/>
        <w:spacing w:before="280" w:after="340"/>
        <w:rPr>
          <w:ins w:id="11" w:author="Nicholas Medina" w:date="2023-01-26T04:28:00Z"/>
          <w:rFonts w:ascii="Verdana" w:eastAsia="Verdana" w:hAnsi="Verdana" w:cs="Verdana"/>
          <w:b/>
          <w:bCs/>
          <w:color w:val="000033"/>
          <w:sz w:val="24"/>
          <w:szCs w:val="24"/>
        </w:rPr>
      </w:pPr>
      <w:ins w:id="12" w:author="Nicholas Medina" w:date="2023-01-26T04:28:00Z">
        <w:r w:rsidRPr="004D3A05">
          <w:rPr>
            <w:rFonts w:ascii="Verdana" w:eastAsia="Verdana" w:hAnsi="Verdana" w:cs="Verdana"/>
            <w:b/>
            <w:bCs/>
            <w:color w:val="000033"/>
            <w:sz w:val="24"/>
            <w:szCs w:val="24"/>
          </w:rPr>
          <w:t>Seed planting information was placed in the relevant (third) paragraph of the same Design sub-section of the Methods section:</w:t>
        </w:r>
      </w:ins>
    </w:p>
    <w:p w14:paraId="00EE7336"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sz w:val="24"/>
          <w:szCs w:val="24"/>
          <w:rPrChange w:id="13" w:author="Nicholas Medina" w:date="2023-01-26T04:28:00Z">
            <w:rPr>
              <w:rFonts w:ascii="Verdana" w:eastAsia="Verdana" w:hAnsi="Verdana" w:cs="Verdana"/>
              <w:color w:val="000033"/>
              <w:sz w:val="24"/>
              <w:szCs w:val="24"/>
            </w:rPr>
          </w:rPrChange>
        </w:rPr>
        <w:pPrChange w:id="14" w:author="Nicholas Medina" w:date="2023-01-26T04:53:00Z">
          <w:pPr>
            <w:keepLines/>
            <w:widowControl w:val="0"/>
            <w:shd w:val="clear" w:color="auto" w:fill="FFFFFF"/>
            <w:spacing w:before="280" w:after="340"/>
          </w:pPr>
        </w:pPrChange>
      </w:pPr>
      <w:ins w:id="15" w:author="Nicholas Medina" w:date="2023-01-26T04:28:00Z">
        <w:r w:rsidRPr="004D3A05">
          <w:rPr>
            <w:rFonts w:ascii="Verdana" w:eastAsia="Verdana" w:hAnsi="Verdana" w:cs="Verdana"/>
            <w:b/>
            <w:bCs/>
            <w:color w:val="000033"/>
            <w:sz w:val="24"/>
            <w:szCs w:val="24"/>
          </w:rPr>
          <w:t>“Crops were planted using a manual rolling seeder up to 30 cm between rows and seeds pressed 1-2.5 cm deep based on cover crop.”</w:t>
        </w:r>
      </w:ins>
    </w:p>
    <w:p w14:paraId="56C68069"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Mark as appropriate with an X:</w:t>
      </w:r>
    </w:p>
    <w:p w14:paraId="183912E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Yes [x] No [] N/A []</w:t>
      </w:r>
    </w:p>
    <w:p w14:paraId="609766F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Provide further comments here:</w:t>
      </w:r>
      <w:r>
        <w:rPr>
          <w:rFonts w:ascii="Verdana" w:eastAsia="Verdana" w:hAnsi="Verdana" w:cs="Verdana"/>
          <w:color w:val="000033"/>
          <w:sz w:val="24"/>
          <w:szCs w:val="24"/>
        </w:rPr>
        <w:tab/>
        <w:t>Please see comments below</w:t>
      </w:r>
    </w:p>
    <w:p w14:paraId="2B56B26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#3: Mark as appropriate with an X:</w:t>
      </w:r>
    </w:p>
    <w:p w14:paraId="3807FA7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Yes [X] No [] N/A []</w:t>
      </w:r>
    </w:p>
    <w:p w14:paraId="2521165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Provide further comments here:</w:t>
      </w:r>
      <w:r>
        <w:rPr>
          <w:rFonts w:ascii="Verdana" w:eastAsia="Verdana" w:hAnsi="Verdana" w:cs="Verdana"/>
          <w:color w:val="000033"/>
          <w:sz w:val="24"/>
          <w:szCs w:val="24"/>
        </w:rPr>
        <w:tab/>
      </w:r>
      <w:r>
        <w:rPr>
          <w:rFonts w:ascii="Verdana" w:eastAsia="Verdana" w:hAnsi="Verdana" w:cs="Verdana"/>
          <w:color w:val="000033"/>
          <w:sz w:val="24"/>
          <w:szCs w:val="24"/>
          <w:u w:val="single"/>
        </w:rPr>
        <w:t>Mention the soil moisture when doing penetrometer measurements</w:t>
      </w:r>
    </w:p>
    <w:p w14:paraId="01625F99"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6" w:author="Nicholas Medina" w:date="2023-01-26T07:26:00Z">
        <w:r w:rsidRPr="004D3A05">
          <w:rPr>
            <w:rFonts w:ascii="Verdana" w:eastAsia="Verdana" w:hAnsi="Verdana" w:cs="Verdana"/>
            <w:b/>
            <w:bCs/>
            <w:color w:val="000033"/>
            <w:sz w:val="24"/>
            <w:szCs w:val="24"/>
          </w:rPr>
          <w:t>We added wording considering the potential effects of soil moisture in explaining treatment effects in this case as a response to optional comment field B below.</w:t>
        </w:r>
      </w:ins>
    </w:p>
    <w:p w14:paraId="35FA2435"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659E2AC0">
          <v:rect id="_x0000_i1030" alt="" style="width:441.9pt;height:.05pt;mso-width-percent:0;mso-height-percent:0;mso-width-percent:0;mso-height-percent:0" o:hralign="center" o:hrstd="t" o:hr="t" fillcolor="#a0a0a0" stroked="f"/>
        </w:pict>
      </w:r>
    </w:p>
    <w:p w14:paraId="584BE4D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7297CEE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4. Could the manuscript benefit from additional tables or figures, or from improving or removing (some of the) existing ones?</w:t>
      </w:r>
    </w:p>
    <w:p w14:paraId="44E9148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Please provide specific suggestions for improvements, removals, or additions of figures or tables. Please number each suggestion so that author(s) can more easily respond.</w:t>
      </w:r>
    </w:p>
    <w:p w14:paraId="3CC4C00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Reviewer #1: </w:t>
      </w:r>
      <w:r>
        <w:rPr>
          <w:rFonts w:ascii="Verdana" w:eastAsia="Verdana" w:hAnsi="Verdana" w:cs="Verdana"/>
          <w:color w:val="000033"/>
          <w:sz w:val="24"/>
          <w:szCs w:val="24"/>
          <w:u w:val="single"/>
        </w:rPr>
        <w:t xml:space="preserve">The tables or figures in the manuscript are </w:t>
      </w:r>
      <w:proofErr w:type="spellStart"/>
      <w:r>
        <w:rPr>
          <w:rFonts w:ascii="Verdana" w:eastAsia="Verdana" w:hAnsi="Verdana" w:cs="Verdana"/>
          <w:color w:val="000033"/>
          <w:sz w:val="24"/>
          <w:szCs w:val="24"/>
          <w:u w:val="single"/>
        </w:rPr>
        <w:t>usefull</w:t>
      </w:r>
      <w:proofErr w:type="spellEnd"/>
      <w:r>
        <w:rPr>
          <w:rFonts w:ascii="Verdana" w:eastAsia="Verdana" w:hAnsi="Verdana" w:cs="Verdana"/>
          <w:color w:val="000033"/>
          <w:sz w:val="24"/>
          <w:szCs w:val="24"/>
        </w:rPr>
        <w:t>.</w:t>
      </w:r>
    </w:p>
    <w:p w14:paraId="6307AF99"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Please see comments below</w:t>
      </w:r>
    </w:p>
    <w:p w14:paraId="38E85F5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#3: See my recommendations</w:t>
      </w:r>
    </w:p>
    <w:p w14:paraId="459F6A5F"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7" w:author="Nicholas Medina" w:date="2023-01-23T21:46:00Z">
        <w:r w:rsidRPr="004D3A05">
          <w:rPr>
            <w:rFonts w:ascii="Verdana" w:eastAsia="Verdana" w:hAnsi="Verdana" w:cs="Verdana"/>
            <w:b/>
            <w:bCs/>
            <w:color w:val="000033"/>
            <w:sz w:val="24"/>
            <w:szCs w:val="24"/>
          </w:rPr>
          <w:t>We thank reviewer acknowledgement that article figures and tables are useful.</w:t>
        </w:r>
      </w:ins>
    </w:p>
    <w:p w14:paraId="0FC09475"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101D9534">
          <v:rect id="_x0000_i1029" alt="" style="width:441.9pt;height:.05pt;mso-width-percent:0;mso-height-percent:0;mso-width-percent:0;mso-height-percent:0" o:hralign="center" o:hrstd="t" o:hr="t" fillcolor="#a0a0a0" stroked="f"/>
        </w:pict>
      </w:r>
    </w:p>
    <w:p w14:paraId="6A0C0D1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6. Have the authors clearly emphasized the strengths of their study/theory/methods/argument?</w:t>
      </w:r>
    </w:p>
    <w:p w14:paraId="6B5F1B39"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Please provide suggestions to the author(s) on how to better emphasize the strengths of their study. Please number each suggestion so that the author(s) can more easily respond.</w:t>
      </w:r>
    </w:p>
    <w:p w14:paraId="3AA43AD1"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Reviewer #1: The authors have </w:t>
      </w:r>
      <w:r>
        <w:rPr>
          <w:rFonts w:ascii="Verdana" w:eastAsia="Verdana" w:hAnsi="Verdana" w:cs="Verdana"/>
          <w:color w:val="000033"/>
          <w:sz w:val="24"/>
          <w:szCs w:val="24"/>
          <w:u w:val="single"/>
        </w:rPr>
        <w:t>clearly emphasized the strengths of their study/theory/methods/argument.</w:t>
      </w:r>
    </w:p>
    <w:p w14:paraId="497126F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u w:val="single"/>
        </w:rPr>
        <w:t>The effect of agricultural tools and machineries on the physical properties of the soil should be observed for at least 2 or 3 years</w:t>
      </w:r>
      <w:r>
        <w:rPr>
          <w:rFonts w:ascii="Verdana" w:eastAsia="Verdana" w:hAnsi="Verdana" w:cs="Verdana"/>
          <w:color w:val="000033"/>
          <w:sz w:val="24"/>
          <w:szCs w:val="24"/>
        </w:rPr>
        <w:t>. The topic chosen is important. But, one-year data does not enable for sufficient scientific results.</w:t>
      </w:r>
    </w:p>
    <w:p w14:paraId="14F18131" w14:textId="77777777" w:rsidR="00C43D40" w:rsidRPr="004D3A05" w:rsidRDefault="00000000">
      <w:pPr>
        <w:keepLines/>
        <w:widowControl w:val="0"/>
        <w:shd w:val="clear" w:color="auto" w:fill="FFFFFF"/>
        <w:spacing w:before="280" w:after="340"/>
        <w:rPr>
          <w:ins w:id="18" w:author="Nicholas Medina" w:date="2023-01-23T21:47:00Z"/>
          <w:rFonts w:ascii="Verdana" w:eastAsia="Verdana" w:hAnsi="Verdana" w:cs="Verdana"/>
          <w:b/>
          <w:bCs/>
          <w:color w:val="000033"/>
          <w:sz w:val="24"/>
          <w:szCs w:val="24"/>
        </w:rPr>
      </w:pPr>
      <w:ins w:id="19" w:author="Nicholas Medina" w:date="2023-01-23T21:47:00Z">
        <w:r w:rsidRPr="004D3A05">
          <w:rPr>
            <w:rFonts w:ascii="Verdana" w:eastAsia="Verdana" w:hAnsi="Verdana" w:cs="Verdana"/>
            <w:b/>
            <w:bCs/>
            <w:color w:val="000033"/>
            <w:sz w:val="24"/>
            <w:szCs w:val="24"/>
          </w:rPr>
          <w:t>We acknowledge that more data would further support conclusions. However, this study shows that urban soils certainly can respond significantly to treatment even after one year. This serves as exciting support for the use of cover crop polyculture mixes as a form of sustainable agriculture to reverse otherwise degraded urban soils.</w:t>
        </w:r>
      </w:ins>
    </w:p>
    <w:p w14:paraId="0FF60102" w14:textId="77777777" w:rsidR="00C43D40" w:rsidRPr="004D3A05" w:rsidRDefault="00000000">
      <w:pPr>
        <w:keepLines/>
        <w:widowControl w:val="0"/>
        <w:shd w:val="clear" w:color="auto" w:fill="FFFFFF"/>
        <w:spacing w:before="280" w:after="340"/>
        <w:rPr>
          <w:rFonts w:ascii="Verdana" w:eastAsia="Verdana" w:hAnsi="Verdana" w:cs="Verdana"/>
          <w:b/>
          <w:bCs/>
          <w:i/>
          <w:iCs/>
          <w:color w:val="000033"/>
          <w:sz w:val="24"/>
          <w:szCs w:val="24"/>
        </w:rPr>
      </w:pPr>
      <w:ins w:id="20" w:author="Nicholas Medina" w:date="2023-01-23T21:47:00Z">
        <w:r w:rsidRPr="004D3A05">
          <w:rPr>
            <w:rFonts w:ascii="Verdana" w:eastAsia="Verdana" w:hAnsi="Verdana" w:cs="Verdana"/>
            <w:b/>
            <w:bCs/>
            <w:color w:val="000033"/>
            <w:sz w:val="24"/>
            <w:szCs w:val="24"/>
          </w:rPr>
          <w:lastRenderedPageBreak/>
          <w:t xml:space="preserve">Accordingly, we maintain that this article presenting significant results from a first year of agricultural management is scientific and innovative, as reviewed above, meriting acceptance for publication in </w:t>
        </w:r>
        <w:r w:rsidRPr="004D3A05">
          <w:rPr>
            <w:rFonts w:ascii="Verdana" w:eastAsia="Verdana" w:hAnsi="Verdana" w:cs="Verdana"/>
            <w:b/>
            <w:bCs/>
            <w:i/>
            <w:iCs/>
            <w:color w:val="000033"/>
            <w:sz w:val="24"/>
            <w:szCs w:val="24"/>
          </w:rPr>
          <w:t>Soil &amp; Till Res.</w:t>
        </w:r>
      </w:ins>
    </w:p>
    <w:p w14:paraId="6B9152C9"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Please see comments below</w:t>
      </w:r>
    </w:p>
    <w:p w14:paraId="4121D78A"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Reviewer #3: </w:t>
      </w:r>
      <w:r>
        <w:rPr>
          <w:rFonts w:ascii="Verdana" w:eastAsia="Verdana" w:hAnsi="Verdana" w:cs="Verdana"/>
          <w:color w:val="000033"/>
          <w:sz w:val="24"/>
          <w:szCs w:val="24"/>
          <w:u w:val="single"/>
        </w:rPr>
        <w:t xml:space="preserve">The authors have emphasized enough the </w:t>
      </w:r>
      <w:proofErr w:type="spellStart"/>
      <w:r>
        <w:rPr>
          <w:rFonts w:ascii="Verdana" w:eastAsia="Verdana" w:hAnsi="Verdana" w:cs="Verdana"/>
          <w:color w:val="000033"/>
          <w:sz w:val="24"/>
          <w:szCs w:val="24"/>
          <w:u w:val="single"/>
        </w:rPr>
        <w:t>strangth</w:t>
      </w:r>
      <w:proofErr w:type="spellEnd"/>
      <w:r>
        <w:rPr>
          <w:rFonts w:ascii="Verdana" w:eastAsia="Verdana" w:hAnsi="Verdana" w:cs="Verdana"/>
          <w:color w:val="000033"/>
          <w:sz w:val="24"/>
          <w:szCs w:val="24"/>
          <w:u w:val="single"/>
        </w:rPr>
        <w:t xml:space="preserve"> of their study</w:t>
      </w:r>
    </w:p>
    <w:p w14:paraId="4A569FF9" w14:textId="77777777" w:rsidR="00C43D40" w:rsidRDefault="00C43D40">
      <w:pPr>
        <w:keepLines/>
        <w:widowControl w:val="0"/>
        <w:shd w:val="clear" w:color="auto" w:fill="FFFFFF"/>
        <w:spacing w:before="280" w:after="340"/>
        <w:rPr>
          <w:rFonts w:ascii="Verdana" w:eastAsia="Verdana" w:hAnsi="Verdana" w:cs="Verdana"/>
          <w:color w:val="000033"/>
          <w:sz w:val="24"/>
          <w:szCs w:val="24"/>
          <w:u w:val="single"/>
        </w:rPr>
      </w:pPr>
    </w:p>
    <w:p w14:paraId="7844014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ins w:id="21" w:author="Nicholas Medina" w:date="2023-01-23T21:58:00Z">
        <w:r>
          <w:rPr>
            <w:rFonts w:ascii="Verdana" w:eastAsia="Verdana" w:hAnsi="Verdana" w:cs="Verdana"/>
            <w:b/>
            <w:color w:val="000033"/>
            <w:sz w:val="24"/>
            <w:szCs w:val="24"/>
          </w:rPr>
          <w:t xml:space="preserve">We thank both reviewers’ acknowledgement of the strengths of this study. </w:t>
        </w:r>
      </w:ins>
    </w:p>
    <w:p w14:paraId="63F2CBC0"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289AC6DF">
          <v:rect id="_x0000_i1028" alt="" style="width:441.9pt;height:.05pt;mso-width-percent:0;mso-height-percent:0;mso-width-percent:0;mso-height-percent:0" o:hralign="center" o:hrstd="t" o:hr="t" fillcolor="#a0a0a0" stroked="f"/>
        </w:pict>
      </w:r>
    </w:p>
    <w:p w14:paraId="747F6A6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5722C41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7. Have the authors clearly stated the limitations of their study/theory/methods/argument?</w:t>
      </w:r>
    </w:p>
    <w:p w14:paraId="6BC9A72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Please list the limitations that the author(s) need to add or emphasize. Please number each limitation so that author(s) can more easily respond.</w:t>
      </w:r>
    </w:p>
    <w:p w14:paraId="321E8C96"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The authors have not clearly stated the limitations of their study/theory/methods/argument.</w:t>
      </w:r>
    </w:p>
    <w:p w14:paraId="5904356D"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1. </w:t>
      </w:r>
      <w:r>
        <w:rPr>
          <w:rFonts w:ascii="Verdana" w:eastAsia="Verdana" w:hAnsi="Verdana" w:cs="Verdana"/>
          <w:color w:val="000033"/>
          <w:sz w:val="24"/>
          <w:szCs w:val="24"/>
          <w:u w:val="single"/>
        </w:rPr>
        <w:t>There is no detailed information about the tillage tools used in the study</w:t>
      </w:r>
      <w:proofErr w:type="gramStart"/>
      <w:r>
        <w:rPr>
          <w:rFonts w:ascii="Verdana" w:eastAsia="Verdana" w:hAnsi="Verdana" w:cs="Verdana"/>
          <w:color w:val="000033"/>
          <w:sz w:val="24"/>
          <w:szCs w:val="24"/>
          <w:u w:val="single"/>
        </w:rPr>
        <w:t>, .</w:t>
      </w:r>
      <w:proofErr w:type="gramEnd"/>
    </w:p>
    <w:p w14:paraId="118275C2"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22" w:author="Nicholas Medina" w:date="2023-01-26T05:35:00Z">
        <w:r w:rsidRPr="004D3A05">
          <w:rPr>
            <w:rFonts w:ascii="Verdana" w:eastAsia="Verdana" w:hAnsi="Verdana" w:cs="Verdana"/>
            <w:b/>
            <w:bCs/>
            <w:color w:val="000033"/>
            <w:sz w:val="24"/>
            <w:szCs w:val="24"/>
            <w:u w:val="single"/>
          </w:rPr>
          <w:t>This information was added to the Methods section as described above in response to previous reviewer comment.</w:t>
        </w:r>
      </w:ins>
    </w:p>
    <w:p w14:paraId="54EC612D"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2.</w:t>
      </w:r>
      <w:r>
        <w:rPr>
          <w:rFonts w:ascii="Verdana" w:eastAsia="Verdana" w:hAnsi="Verdana" w:cs="Verdana"/>
          <w:color w:val="000033"/>
          <w:sz w:val="24"/>
          <w:szCs w:val="24"/>
          <w:u w:val="single"/>
        </w:rPr>
        <w:t xml:space="preserve"> What is </w:t>
      </w:r>
      <w:proofErr w:type="spellStart"/>
      <w:r>
        <w:rPr>
          <w:rFonts w:ascii="Verdana" w:eastAsia="Verdana" w:hAnsi="Verdana" w:cs="Verdana"/>
          <w:color w:val="000033"/>
          <w:sz w:val="24"/>
          <w:szCs w:val="24"/>
          <w:u w:val="single"/>
        </w:rPr>
        <w:t>broadfork</w:t>
      </w:r>
      <w:proofErr w:type="spellEnd"/>
      <w:r>
        <w:rPr>
          <w:rFonts w:ascii="Verdana" w:eastAsia="Verdana" w:hAnsi="Verdana" w:cs="Verdana"/>
          <w:color w:val="000033"/>
          <w:sz w:val="24"/>
          <w:szCs w:val="24"/>
          <w:u w:val="single"/>
        </w:rPr>
        <w:t>?</w:t>
      </w:r>
    </w:p>
    <w:p w14:paraId="0B58E30D"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23" w:author="Nicholas Medina" w:date="2023-01-26T05:36:00Z">
        <w:r w:rsidRPr="004D3A05">
          <w:rPr>
            <w:rFonts w:ascii="Verdana" w:eastAsia="Verdana" w:hAnsi="Verdana" w:cs="Verdana"/>
            <w:b/>
            <w:bCs/>
            <w:color w:val="000033"/>
            <w:sz w:val="24"/>
            <w:szCs w:val="24"/>
            <w:u w:val="single"/>
          </w:rPr>
          <w:t>This definition was added to the Methods section, in the tillage tools description, as described above in response to previous reviewer comment.</w:t>
        </w:r>
      </w:ins>
    </w:p>
    <w:p w14:paraId="6C0B2C2F"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3. </w:t>
      </w:r>
      <w:r>
        <w:rPr>
          <w:rFonts w:ascii="Verdana" w:eastAsia="Verdana" w:hAnsi="Verdana" w:cs="Verdana"/>
          <w:color w:val="000033"/>
          <w:sz w:val="24"/>
          <w:szCs w:val="24"/>
          <w:u w:val="single"/>
        </w:rPr>
        <w:t>How were plant seeds sown? Is the seed drill used or not? No information.</w:t>
      </w:r>
    </w:p>
    <w:p w14:paraId="03AAE557"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u w:val="single"/>
        </w:rPr>
      </w:pPr>
      <w:ins w:id="24" w:author="Nicholas Medina" w:date="2023-01-26T05:37:00Z">
        <w:r w:rsidRPr="004D3A05">
          <w:rPr>
            <w:rFonts w:ascii="Verdana" w:eastAsia="Verdana" w:hAnsi="Verdana" w:cs="Verdana"/>
            <w:b/>
            <w:bCs/>
            <w:color w:val="000033"/>
            <w:sz w:val="24"/>
            <w:szCs w:val="24"/>
            <w:u w:val="single"/>
          </w:rPr>
          <w:t>This detail was added to the Methods section, ending the (third) cover crops paragraph, as described above in response to previous reviewer comment.</w:t>
        </w:r>
      </w:ins>
    </w:p>
    <w:p w14:paraId="4E2CDB3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Please see comments below</w:t>
      </w:r>
    </w:p>
    <w:p w14:paraId="29E20DE4" w14:textId="77777777" w:rsidR="00C43D40" w:rsidRDefault="00000000">
      <w:pPr>
        <w:keepLines/>
        <w:widowControl w:val="0"/>
        <w:shd w:val="clear" w:color="auto" w:fill="FFFFFF"/>
        <w:spacing w:before="280" w:after="340"/>
        <w:rPr>
          <w:ins w:id="25" w:author="Nicholas Medina" w:date="2023-01-26T05:38:00Z"/>
          <w:rFonts w:ascii="Verdana" w:eastAsia="Verdana" w:hAnsi="Verdana" w:cs="Verdana"/>
          <w:color w:val="000033"/>
          <w:sz w:val="24"/>
          <w:szCs w:val="24"/>
        </w:rPr>
      </w:pPr>
      <w:r>
        <w:rPr>
          <w:rFonts w:ascii="Verdana" w:eastAsia="Verdana" w:hAnsi="Verdana" w:cs="Verdana"/>
          <w:color w:val="000033"/>
          <w:sz w:val="24"/>
          <w:szCs w:val="24"/>
        </w:rPr>
        <w:t xml:space="preserve">Reviewer #3: </w:t>
      </w:r>
      <w:proofErr w:type="gramStart"/>
      <w:r>
        <w:rPr>
          <w:rFonts w:ascii="Verdana" w:eastAsia="Verdana" w:hAnsi="Verdana" w:cs="Verdana"/>
          <w:color w:val="000033"/>
          <w:sz w:val="24"/>
          <w:szCs w:val="24"/>
        </w:rPr>
        <w:t>Yes</w:t>
      </w:r>
      <w:proofErr w:type="gramEnd"/>
      <w:r>
        <w:rPr>
          <w:rFonts w:ascii="Verdana" w:eastAsia="Verdana" w:hAnsi="Verdana" w:cs="Verdana"/>
          <w:color w:val="000033"/>
          <w:sz w:val="24"/>
          <w:szCs w:val="24"/>
        </w:rPr>
        <w:t xml:space="preserve"> they suggest further research</w:t>
      </w:r>
    </w:p>
    <w:p w14:paraId="603BBFEA" w14:textId="77777777" w:rsidR="00C43D40" w:rsidRPr="00C43D40" w:rsidRDefault="00000000">
      <w:pPr>
        <w:keepLines/>
        <w:widowControl w:val="0"/>
        <w:shd w:val="clear" w:color="auto" w:fill="FFFFFF"/>
        <w:spacing w:before="280" w:after="340"/>
        <w:rPr>
          <w:rFonts w:ascii="Verdana" w:eastAsia="Verdana" w:hAnsi="Verdana" w:cs="Verdana"/>
          <w:b/>
          <w:color w:val="000033"/>
          <w:sz w:val="24"/>
          <w:szCs w:val="24"/>
          <w:rPrChange w:id="26" w:author="Nicholas Medina" w:date="2023-01-26T05:38:00Z">
            <w:rPr>
              <w:rFonts w:ascii="Verdana" w:eastAsia="Verdana" w:hAnsi="Verdana" w:cs="Verdana"/>
              <w:color w:val="000033"/>
              <w:sz w:val="24"/>
              <w:szCs w:val="24"/>
            </w:rPr>
          </w:rPrChange>
        </w:rPr>
      </w:pPr>
      <w:ins w:id="27" w:author="Nicholas Medina" w:date="2023-01-26T05:38:00Z">
        <w:r>
          <w:rPr>
            <w:rFonts w:ascii="Verdana" w:eastAsia="Verdana" w:hAnsi="Verdana" w:cs="Verdana"/>
            <w:b/>
            <w:color w:val="000033"/>
            <w:sz w:val="24"/>
            <w:szCs w:val="24"/>
            <w:rPrChange w:id="28" w:author="Nicholas Medina" w:date="2023-01-26T05:38:00Z">
              <w:rPr>
                <w:rFonts w:ascii="Verdana" w:eastAsia="Verdana" w:hAnsi="Verdana" w:cs="Verdana"/>
                <w:color w:val="000033"/>
                <w:sz w:val="24"/>
                <w:szCs w:val="24"/>
              </w:rPr>
            </w:rPrChange>
          </w:rPr>
          <w:t>We thank reviewer acknowledgement that we suggest further research in the article.</w:t>
        </w:r>
      </w:ins>
    </w:p>
    <w:p w14:paraId="6F3E56E9"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33BFE0CE">
          <v:rect id="_x0000_i1027" alt="" style="width:441.9pt;height:.05pt;mso-width-percent:0;mso-height-percent:0;mso-width-percent:0;mso-height-percent:0" o:hralign="center" o:hrstd="t" o:hr="t" fillcolor="#a0a0a0" stroked="f"/>
        </w:pict>
      </w:r>
    </w:p>
    <w:p w14:paraId="45991FD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8. Does the manuscript structure, flow or writing need improving (e.g., the addition of subheadings, shortening of text, reorganization of sections, or moving details from one section to another)?</w:t>
      </w:r>
    </w:p>
    <w:p w14:paraId="1E67EE1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Please provide suggestions to the author(s) on how to improve the manuscript structure and flow. Please number each suggestion so that author(s) can more easily respond.</w:t>
      </w:r>
    </w:p>
    <w:p w14:paraId="1426113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Material and Abstract section should be rearranged.</w:t>
      </w:r>
    </w:p>
    <w:p w14:paraId="13706166"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29" w:author="Nicholas Medina" w:date="2023-01-24T20:30:00Z">
        <w:r w:rsidRPr="004D3A05">
          <w:rPr>
            <w:rFonts w:ascii="Verdana" w:eastAsia="Verdana" w:hAnsi="Verdana" w:cs="Verdana"/>
            <w:b/>
            <w:bCs/>
            <w:color w:val="000033"/>
            <w:sz w:val="24"/>
            <w:szCs w:val="24"/>
          </w:rPr>
          <w:t>The Abstract and Methods sections were updated according to the specific review suggestions made above and below this review comment.</w:t>
        </w:r>
      </w:ins>
    </w:p>
    <w:p w14:paraId="595552C8" w14:textId="77777777" w:rsidR="00C43D40" w:rsidRDefault="00000000">
      <w:pPr>
        <w:keepLines/>
        <w:widowControl w:val="0"/>
        <w:shd w:val="clear" w:color="auto" w:fill="FFFFFF"/>
        <w:spacing w:before="280" w:after="340"/>
        <w:rPr>
          <w:ins w:id="30" w:author="Nicholas Medina" w:date="2023-01-26T05:40:00Z"/>
          <w:rFonts w:ascii="Verdana" w:eastAsia="Verdana" w:hAnsi="Verdana" w:cs="Verdana"/>
          <w:color w:val="000033"/>
          <w:sz w:val="24"/>
          <w:szCs w:val="24"/>
        </w:rPr>
      </w:pPr>
      <w:r>
        <w:rPr>
          <w:rFonts w:ascii="Verdana" w:eastAsia="Verdana" w:hAnsi="Verdana" w:cs="Verdana"/>
          <w:color w:val="000033"/>
          <w:sz w:val="24"/>
          <w:szCs w:val="24"/>
        </w:rPr>
        <w:t>There is no detailed information about the tillage tools used in the study</w:t>
      </w:r>
      <w:proofErr w:type="gramStart"/>
      <w:r>
        <w:rPr>
          <w:rFonts w:ascii="Verdana" w:eastAsia="Verdana" w:hAnsi="Verdana" w:cs="Verdana"/>
          <w:color w:val="000033"/>
          <w:sz w:val="24"/>
          <w:szCs w:val="24"/>
        </w:rPr>
        <w:t>, .</w:t>
      </w:r>
      <w:proofErr w:type="gramEnd"/>
    </w:p>
    <w:p w14:paraId="39559C7F"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31" w:author="Nicholas Medina" w:date="2023-01-26T05:40:00Z">
        <w:r w:rsidRPr="004D3A05">
          <w:rPr>
            <w:rFonts w:ascii="Verdana" w:eastAsia="Verdana" w:hAnsi="Verdana" w:cs="Verdana"/>
            <w:b/>
            <w:bCs/>
            <w:color w:val="000033"/>
            <w:sz w:val="24"/>
            <w:szCs w:val="24"/>
          </w:rPr>
          <w:t>This information was added to the Methods section as described above in response to previous reviewer comment.</w:t>
        </w:r>
      </w:ins>
    </w:p>
    <w:p w14:paraId="246185D0" w14:textId="77777777" w:rsidR="00C43D40" w:rsidRDefault="00000000">
      <w:pPr>
        <w:keepLines/>
        <w:widowControl w:val="0"/>
        <w:shd w:val="clear" w:color="auto" w:fill="FFFFFF"/>
        <w:spacing w:before="280" w:after="340"/>
        <w:rPr>
          <w:ins w:id="32" w:author="Nicholas Medina" w:date="2023-01-26T05:39:00Z"/>
          <w:rFonts w:ascii="Verdana" w:eastAsia="Verdana" w:hAnsi="Verdana" w:cs="Verdana"/>
          <w:color w:val="000033"/>
          <w:sz w:val="24"/>
          <w:szCs w:val="24"/>
        </w:rPr>
      </w:pPr>
      <w:r>
        <w:rPr>
          <w:rFonts w:ascii="Verdana" w:eastAsia="Verdana" w:hAnsi="Verdana" w:cs="Verdana"/>
          <w:color w:val="000033"/>
          <w:sz w:val="24"/>
          <w:szCs w:val="24"/>
        </w:rPr>
        <w:t xml:space="preserve">2. What is </w:t>
      </w:r>
      <w:proofErr w:type="spellStart"/>
      <w:r>
        <w:rPr>
          <w:rFonts w:ascii="Verdana" w:eastAsia="Verdana" w:hAnsi="Verdana" w:cs="Verdana"/>
          <w:color w:val="000033"/>
          <w:sz w:val="24"/>
          <w:szCs w:val="24"/>
        </w:rPr>
        <w:t>broadfork</w:t>
      </w:r>
      <w:proofErr w:type="spellEnd"/>
      <w:r>
        <w:rPr>
          <w:rFonts w:ascii="Verdana" w:eastAsia="Verdana" w:hAnsi="Verdana" w:cs="Verdana"/>
          <w:color w:val="000033"/>
          <w:sz w:val="24"/>
          <w:szCs w:val="24"/>
        </w:rPr>
        <w:t>?</w:t>
      </w:r>
    </w:p>
    <w:p w14:paraId="4C572F97"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33" w:author="Nicholas Medina" w:date="2023-01-26T05:39:00Z">
        <w:r w:rsidRPr="004D3A05">
          <w:rPr>
            <w:rFonts w:ascii="Verdana" w:eastAsia="Verdana" w:hAnsi="Verdana" w:cs="Verdana"/>
            <w:b/>
            <w:bCs/>
            <w:color w:val="000033"/>
            <w:sz w:val="24"/>
            <w:szCs w:val="24"/>
          </w:rPr>
          <w:t>This definition was added to the Methods section, in the tillage tools description, as described above in response to previous reviewer comment.</w:t>
        </w:r>
      </w:ins>
    </w:p>
    <w:p w14:paraId="47C9821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3. How were plant seeds sown? Is the seed drill used or not? No information.</w:t>
      </w:r>
    </w:p>
    <w:p w14:paraId="18902B62"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34" w:author="Nicholas Medina" w:date="2023-01-24T20:28:00Z">
        <w:r w:rsidRPr="004D3A05">
          <w:rPr>
            <w:rFonts w:ascii="Verdana" w:eastAsia="Verdana" w:hAnsi="Verdana" w:cs="Verdana"/>
            <w:b/>
            <w:bCs/>
            <w:color w:val="000033"/>
            <w:sz w:val="24"/>
            <w:szCs w:val="24"/>
          </w:rPr>
          <w:t>This information was added to the Methods section in response to Question 7 comments above.</w:t>
        </w:r>
      </w:ins>
    </w:p>
    <w:p w14:paraId="6DDD1A9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#2: Please see comments below</w:t>
      </w:r>
    </w:p>
    <w:p w14:paraId="565180A6"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#3: The structure is appropriate</w:t>
      </w:r>
    </w:p>
    <w:p w14:paraId="0FC134E7"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35" w:author="Nicholas Medina" w:date="2023-01-23T21:49:00Z">
        <w:r w:rsidRPr="004D3A05">
          <w:rPr>
            <w:rFonts w:ascii="Verdana" w:eastAsia="Verdana" w:hAnsi="Verdana" w:cs="Verdana"/>
            <w:b/>
            <w:bCs/>
            <w:color w:val="000033"/>
            <w:sz w:val="24"/>
            <w:szCs w:val="24"/>
          </w:rPr>
          <w:t>We thank reviewer acknowledgement of the appropriate structure of this manuscript.</w:t>
        </w:r>
      </w:ins>
    </w:p>
    <w:p w14:paraId="0217382C" w14:textId="77777777" w:rsidR="00C43D40" w:rsidRDefault="00744FDD">
      <w:pPr>
        <w:keepLines/>
        <w:widowControl w:val="0"/>
        <w:shd w:val="clear" w:color="auto" w:fill="FFFFFF"/>
        <w:spacing w:after="60"/>
        <w:rPr>
          <w:rFonts w:ascii="Verdana" w:eastAsia="Verdana" w:hAnsi="Verdana" w:cs="Verdana"/>
          <w:color w:val="000033"/>
          <w:sz w:val="24"/>
          <w:szCs w:val="24"/>
        </w:rPr>
      </w:pPr>
      <w:r>
        <w:rPr>
          <w:noProof/>
        </w:rPr>
        <w:pict w14:anchorId="62062F04">
          <v:rect id="_x0000_i1026" alt="" style="width:441.9pt;height:.05pt;mso-width-percent:0;mso-height-percent:0;mso-width-percent:0;mso-height-percent:0" o:hralign="center" o:hrstd="t" o:hr="t" fillcolor="#a0a0a0" stroked="f"/>
        </w:pict>
      </w:r>
    </w:p>
    <w:p w14:paraId="4FD2909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9. Could the manuscript benefit from language editing?</w:t>
      </w:r>
    </w:p>
    <w:p w14:paraId="5C01582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No</w:t>
      </w:r>
    </w:p>
    <w:p w14:paraId="3A9EDD1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Reviewer #2: No</w:t>
      </w:r>
    </w:p>
    <w:p w14:paraId="7B94221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#3: No</w:t>
      </w:r>
    </w:p>
    <w:p w14:paraId="7CED377A"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36" w:author="Nicholas Medina" w:date="2023-01-23T21:49:00Z">
        <w:r w:rsidRPr="004D3A05">
          <w:rPr>
            <w:rFonts w:ascii="Verdana" w:eastAsia="Verdana" w:hAnsi="Verdana" w:cs="Verdana"/>
            <w:b/>
            <w:bCs/>
            <w:color w:val="000033"/>
            <w:sz w:val="24"/>
            <w:szCs w:val="24"/>
          </w:rPr>
          <w:t>We thank reviewer acknowledgement of this article’s clear language use.</w:t>
        </w:r>
      </w:ins>
    </w:p>
    <w:p w14:paraId="33764339"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5AFDBDF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536CB764" w14:textId="77777777" w:rsidR="00C43D40" w:rsidRDefault="00000000">
      <w:pPr>
        <w:keepLines/>
        <w:widowControl w:val="0"/>
        <w:shd w:val="clear" w:color="auto" w:fill="FFFFFF"/>
        <w:spacing w:before="280" w:after="340"/>
        <w:rPr>
          <w:rFonts w:ascii="Verdana" w:eastAsia="Verdana" w:hAnsi="Verdana" w:cs="Verdana"/>
          <w:b/>
          <w:color w:val="000033"/>
          <w:sz w:val="24"/>
          <w:szCs w:val="24"/>
          <w:u w:val="single"/>
        </w:rPr>
      </w:pPr>
      <w:r>
        <w:rPr>
          <w:rFonts w:ascii="Verdana" w:eastAsia="Verdana" w:hAnsi="Verdana" w:cs="Verdana"/>
          <w:b/>
          <w:color w:val="000033"/>
          <w:sz w:val="24"/>
          <w:szCs w:val="24"/>
          <w:u w:val="single"/>
        </w:rPr>
        <w:lastRenderedPageBreak/>
        <w:t>OPTIONAL FIELDS/COMMENTS</w:t>
      </w:r>
    </w:p>
    <w:p w14:paraId="0CC4664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Reviewer #1: This field is optional. If you have any additional suggestions beyond those relevant to the questions above, please number and list them here.</w:t>
      </w:r>
    </w:p>
    <w:p w14:paraId="65954BD2" w14:textId="77777777" w:rsidR="00C43D40" w:rsidRPr="00C43D40" w:rsidRDefault="00000000">
      <w:pPr>
        <w:keepLines/>
        <w:widowControl w:val="0"/>
        <w:shd w:val="clear" w:color="auto" w:fill="FFFFFF"/>
        <w:spacing w:before="280" w:after="340"/>
        <w:rPr>
          <w:rFonts w:ascii="Verdana" w:eastAsia="Verdana" w:hAnsi="Verdana" w:cs="Verdana"/>
          <w:b/>
          <w:color w:val="000033"/>
          <w:sz w:val="24"/>
          <w:szCs w:val="24"/>
          <w:rPrChange w:id="37" w:author="Nicholas Medina" w:date="2023-01-20T21:21:00Z">
            <w:rPr>
              <w:rFonts w:ascii="Verdana" w:eastAsia="Verdana" w:hAnsi="Verdana" w:cs="Verdana"/>
              <w:color w:val="000033"/>
              <w:sz w:val="24"/>
              <w:szCs w:val="24"/>
            </w:rPr>
          </w:rPrChange>
        </w:rPr>
      </w:pPr>
      <w:ins w:id="38" w:author="Nicholas Medina" w:date="2023-01-20T21:21:00Z">
        <w:r>
          <w:rPr>
            <w:rFonts w:ascii="Verdana" w:eastAsia="Verdana" w:hAnsi="Verdana" w:cs="Verdana"/>
            <w:b/>
            <w:color w:val="000033"/>
            <w:sz w:val="24"/>
            <w:szCs w:val="24"/>
            <w:rPrChange w:id="39" w:author="Nicholas Medina" w:date="2023-01-20T21:21:00Z">
              <w:rPr>
                <w:rFonts w:ascii="Verdana" w:eastAsia="Verdana" w:hAnsi="Verdana" w:cs="Verdana"/>
                <w:color w:val="000033"/>
                <w:sz w:val="24"/>
                <w:szCs w:val="24"/>
              </w:rPr>
            </w:rPrChange>
          </w:rPr>
          <w:t>We thank Reviewer 1 for concise comments above.</w:t>
        </w:r>
      </w:ins>
    </w:p>
    <w:p w14:paraId="2B8AABCE"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01EDC2A0"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19501DD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Reviewer #2: This field is optional. If you have any additional suggestions beyond those relevant to the questions above, please number and list them here.</w:t>
      </w:r>
    </w:p>
    <w:p w14:paraId="3196616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The authors evaluated how tillage methods representing various intensities and cover crop mixes affect soil penetration resistance and water infiltration rate. The paper falls within the scope of Soil and Tillage Research. I am concerned about the following shortcomings:</w:t>
      </w:r>
    </w:p>
    <w:p w14:paraId="7124A801"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264E0F8C" w14:textId="77777777" w:rsidR="00C43D40" w:rsidRDefault="00000000">
      <w:pPr>
        <w:keepLines/>
        <w:widowControl w:val="0"/>
        <w:shd w:val="clear" w:color="auto" w:fill="FFFFFF"/>
        <w:spacing w:before="280" w:after="340"/>
        <w:rPr>
          <w:ins w:id="40" w:author="Nicholas Medina" w:date="2023-01-25T17:14:00Z"/>
          <w:rFonts w:ascii="Verdana" w:eastAsia="Verdana" w:hAnsi="Verdana" w:cs="Verdana"/>
          <w:b/>
          <w:color w:val="000033"/>
          <w:sz w:val="24"/>
          <w:szCs w:val="24"/>
        </w:rPr>
      </w:pPr>
      <w:r>
        <w:rPr>
          <w:rFonts w:ascii="Verdana" w:eastAsia="Verdana" w:hAnsi="Verdana" w:cs="Verdana"/>
          <w:color w:val="000033"/>
          <w:sz w:val="24"/>
          <w:szCs w:val="24"/>
        </w:rPr>
        <w:t xml:space="preserve">A. The "compaction" as measured by penetrometer is used in the title and widely in the text to characterize soil compaction level. </w:t>
      </w:r>
      <w:r>
        <w:rPr>
          <w:rFonts w:ascii="Verdana" w:eastAsia="Verdana" w:hAnsi="Verdana" w:cs="Verdana"/>
          <w:color w:val="000033"/>
          <w:sz w:val="24"/>
          <w:szCs w:val="24"/>
          <w:u w:val="single"/>
        </w:rPr>
        <w:t>Commonly penetration resistance with a cone penetrometer is used as a component of soil strength and bulk density as an indicator of compactness. It is necessary throughout the paper to distinguish carefully between these properties.</w:t>
      </w:r>
      <w:r>
        <w:rPr>
          <w:rFonts w:ascii="Verdana" w:eastAsia="Verdana" w:hAnsi="Verdana" w:cs="Verdana"/>
          <w:color w:val="000033"/>
          <w:sz w:val="24"/>
          <w:szCs w:val="24"/>
        </w:rPr>
        <w:t xml:space="preserve"> "Soil compaction" is defined as an increase in bulk density and a decrease in soil porosity resulting from </w:t>
      </w:r>
      <w:proofErr w:type="gramStart"/>
      <w:r>
        <w:rPr>
          <w:rFonts w:ascii="Verdana" w:eastAsia="Verdana" w:hAnsi="Verdana" w:cs="Verdana"/>
          <w:color w:val="000033"/>
          <w:sz w:val="24"/>
          <w:szCs w:val="24"/>
        </w:rPr>
        <w:t>e.g.</w:t>
      </w:r>
      <w:proofErr w:type="gramEnd"/>
      <w:r>
        <w:rPr>
          <w:rFonts w:ascii="Verdana" w:eastAsia="Verdana" w:hAnsi="Verdana" w:cs="Verdana"/>
          <w:color w:val="000033"/>
          <w:sz w:val="24"/>
          <w:szCs w:val="24"/>
        </w:rPr>
        <w:t xml:space="preserve"> applied loads, vibration, or pressure.</w:t>
      </w:r>
    </w:p>
    <w:p w14:paraId="1BB737F7" w14:textId="77777777" w:rsidR="00C43D40" w:rsidRDefault="00000000">
      <w:pPr>
        <w:keepLines/>
        <w:widowControl w:val="0"/>
        <w:shd w:val="clear" w:color="auto" w:fill="FFFFFF"/>
        <w:spacing w:before="280" w:after="340"/>
        <w:rPr>
          <w:ins w:id="41" w:author="Nicholas Medina" w:date="2023-01-25T17:14:00Z"/>
          <w:rFonts w:ascii="Verdana" w:eastAsia="Verdana" w:hAnsi="Verdana" w:cs="Verdana"/>
          <w:b/>
          <w:color w:val="000033"/>
          <w:sz w:val="24"/>
          <w:szCs w:val="24"/>
        </w:rPr>
      </w:pPr>
      <w:ins w:id="42" w:author="Nicholas Medina" w:date="2023-01-25T17:14:00Z">
        <w:r>
          <w:rPr>
            <w:rFonts w:ascii="Verdana" w:eastAsia="Verdana" w:hAnsi="Verdana" w:cs="Verdana"/>
            <w:b/>
            <w:color w:val="000033"/>
            <w:sz w:val="24"/>
            <w:szCs w:val="24"/>
          </w:rPr>
          <w:t xml:space="preserve">We thank the reviewer for bringing up this distinction affecting interpretive discussion of field measurements. We note that in the field, soil strength does often correlate positively with soil density (Han et al 2009 Can J For Res), and similarly, can reasonably reflect underlying issues with soil compaction, especially likely in engineered urban </w:t>
        </w:r>
        <w:proofErr w:type="spellStart"/>
        <w:r>
          <w:rPr>
            <w:rFonts w:ascii="Verdana" w:eastAsia="Verdana" w:hAnsi="Verdana" w:cs="Verdana"/>
            <w:b/>
            <w:color w:val="000033"/>
            <w:sz w:val="24"/>
            <w:szCs w:val="24"/>
          </w:rPr>
          <w:t>Technosols</w:t>
        </w:r>
        <w:proofErr w:type="spellEnd"/>
        <w:r>
          <w:rPr>
            <w:rFonts w:ascii="Verdana" w:eastAsia="Verdana" w:hAnsi="Verdana" w:cs="Verdana"/>
            <w:b/>
            <w:color w:val="000033"/>
            <w:sz w:val="24"/>
            <w:szCs w:val="24"/>
          </w:rPr>
          <w:t>. Accordingly, soil strength can be an accurate indicator of practical compaction issues affecting potential crop rooting extents in urban soils.</w:t>
        </w:r>
      </w:ins>
    </w:p>
    <w:p w14:paraId="5EEACADB" w14:textId="77777777" w:rsidR="00C43D40" w:rsidRDefault="00000000">
      <w:pPr>
        <w:keepLines/>
        <w:widowControl w:val="0"/>
        <w:shd w:val="clear" w:color="auto" w:fill="FFFFFF"/>
        <w:spacing w:before="280" w:after="340"/>
        <w:rPr>
          <w:ins w:id="43" w:author="Nicholas Medina" w:date="2023-01-25T17:14:00Z"/>
          <w:rFonts w:ascii="Verdana" w:eastAsia="Verdana" w:hAnsi="Verdana" w:cs="Verdana"/>
          <w:b/>
          <w:color w:val="000033"/>
          <w:sz w:val="24"/>
          <w:szCs w:val="24"/>
        </w:rPr>
      </w:pPr>
      <w:ins w:id="44" w:author="Nicholas Medina" w:date="2023-01-25T17:14:00Z">
        <w:r>
          <w:rPr>
            <w:rFonts w:ascii="Verdana" w:eastAsia="Verdana" w:hAnsi="Verdana" w:cs="Verdana"/>
            <w:b/>
            <w:color w:val="000033"/>
            <w:sz w:val="24"/>
            <w:szCs w:val="24"/>
          </w:rPr>
          <w:t>Although to more precisely align with our field penetrometer measurements, we have accepted this reviewer suggestion and indeed replaced most instances discussing “soil compaction” to “soil strength” throughout all sections of the article, including in the title, while leaving a few cases out where mentioning “compaction-related issues” was reasonably relevant to broader implications.</w:t>
        </w:r>
      </w:ins>
    </w:p>
    <w:p w14:paraId="70752260" w14:textId="77777777" w:rsidR="00C43D40" w:rsidRDefault="00000000">
      <w:pPr>
        <w:keepLines/>
        <w:widowControl w:val="0"/>
        <w:shd w:val="clear" w:color="auto" w:fill="FFFFFF"/>
        <w:spacing w:before="280" w:after="340"/>
        <w:rPr>
          <w:ins w:id="45" w:author="Nicholas Medina" w:date="2023-01-25T17:14:00Z"/>
          <w:rFonts w:ascii="Verdana" w:eastAsia="Verdana" w:hAnsi="Verdana" w:cs="Verdana"/>
          <w:b/>
          <w:color w:val="000033"/>
          <w:sz w:val="24"/>
          <w:szCs w:val="24"/>
        </w:rPr>
      </w:pPr>
      <w:ins w:id="46" w:author="Nicholas Medina" w:date="2023-01-25T17:14:00Z">
        <w:r>
          <w:rPr>
            <w:rFonts w:ascii="Verdana" w:eastAsia="Verdana" w:hAnsi="Verdana" w:cs="Verdana"/>
            <w:b/>
            <w:color w:val="000033"/>
            <w:sz w:val="24"/>
            <w:szCs w:val="24"/>
          </w:rPr>
          <w:t>We have also focused on the phrase “depth to hardpan” as the direct measure presented for the Results section.</w:t>
        </w:r>
      </w:ins>
    </w:p>
    <w:p w14:paraId="58B4AF84" w14:textId="77777777" w:rsidR="00C43D40" w:rsidRDefault="00000000">
      <w:pPr>
        <w:keepLines/>
        <w:widowControl w:val="0"/>
        <w:shd w:val="clear" w:color="auto" w:fill="FFFFFF"/>
        <w:spacing w:before="280" w:after="340"/>
        <w:rPr>
          <w:ins w:id="47" w:author="Nicholas Medina" w:date="2023-01-25T17:14:00Z"/>
          <w:rFonts w:ascii="Verdana" w:eastAsia="Verdana" w:hAnsi="Verdana" w:cs="Verdana"/>
          <w:b/>
          <w:color w:val="000033"/>
          <w:sz w:val="24"/>
          <w:szCs w:val="24"/>
        </w:rPr>
      </w:pPr>
      <w:ins w:id="48" w:author="Nicholas Medina" w:date="2023-01-25T17:14:00Z">
        <w:r>
          <w:rPr>
            <w:rFonts w:ascii="Verdana" w:eastAsia="Verdana" w:hAnsi="Verdana" w:cs="Verdana"/>
            <w:b/>
            <w:color w:val="000033"/>
            <w:sz w:val="24"/>
            <w:szCs w:val="24"/>
          </w:rPr>
          <w:lastRenderedPageBreak/>
          <w:t xml:space="preserve">To present a few more specifically, to the relevant (second) paragraph in the Introduction, we added the following as an early second sentence: </w:t>
        </w:r>
      </w:ins>
    </w:p>
    <w:p w14:paraId="26BE317F" w14:textId="77777777" w:rsidR="00C43D40" w:rsidRDefault="00000000">
      <w:pPr>
        <w:keepLines/>
        <w:widowControl w:val="0"/>
        <w:shd w:val="clear" w:color="auto" w:fill="FFFFFF"/>
        <w:spacing w:before="280" w:after="340"/>
        <w:ind w:firstLine="720"/>
        <w:rPr>
          <w:ins w:id="49" w:author="Nicholas Medina" w:date="2023-01-25T17:14:00Z"/>
          <w:rFonts w:ascii="Verdana" w:eastAsia="Verdana" w:hAnsi="Verdana" w:cs="Verdana"/>
          <w:b/>
          <w:color w:val="000033"/>
          <w:sz w:val="24"/>
          <w:szCs w:val="24"/>
        </w:rPr>
      </w:pPr>
      <w:ins w:id="50" w:author="Nicholas Medina" w:date="2023-01-25T17:14:00Z">
        <w:r>
          <w:rPr>
            <w:rFonts w:ascii="Verdana" w:eastAsia="Verdana" w:hAnsi="Verdana" w:cs="Verdana"/>
            <w:b/>
            <w:color w:val="000033"/>
            <w:sz w:val="24"/>
            <w:szCs w:val="24"/>
          </w:rPr>
          <w:t>“...short term, tilling can improve soil porosity to alleviate compaction issues by lowering soil bulk density and soil strength (i.e. resistance to shearing) enough to deepen the depth to harder soil layers that are impenetrable by roots (i.e. hardpan; resistance &gt;2 MPa) (</w:t>
        </w:r>
        <w:proofErr w:type="spellStart"/>
        <w:r>
          <w:fldChar w:fldCharType="begin"/>
        </w:r>
        <w:r>
          <w:instrText>HYPERLINK "https://docs.google.com/document/d/1IVqbR8mzmkIjUq-3pKT9jY_bqsWLyYk5QfYALQMIIf4/edit#bookmark=id.3whwml4"</w:instrText>
        </w:r>
        <w:r>
          <w:fldChar w:fldCharType="separate"/>
        </w:r>
        <w:r>
          <w:rPr>
            <w:rFonts w:ascii="Verdana" w:eastAsia="Verdana" w:hAnsi="Verdana" w:cs="Verdana"/>
            <w:b/>
            <w:color w:val="000033"/>
            <w:sz w:val="24"/>
            <w:szCs w:val="24"/>
          </w:rPr>
          <w:t>Badalíková</w:t>
        </w:r>
        <w:proofErr w:type="spellEnd"/>
        <w:r>
          <w:rPr>
            <w:rFonts w:ascii="Verdana" w:eastAsia="Verdana" w:hAnsi="Verdana" w:cs="Verdana"/>
            <w:b/>
            <w:color w:val="000033"/>
            <w:sz w:val="24"/>
            <w:szCs w:val="24"/>
          </w:rPr>
          <w:t>, 2010</w:t>
        </w:r>
        <w:r>
          <w:fldChar w:fldCharType="end"/>
        </w:r>
        <w:r>
          <w:rPr>
            <w:rFonts w:ascii="Verdana" w:eastAsia="Verdana" w:hAnsi="Verdana" w:cs="Verdana"/>
            <w:b/>
            <w:color w:val="000033"/>
            <w:sz w:val="24"/>
            <w:szCs w:val="24"/>
          </w:rPr>
          <w:t xml:space="preserve">; </w:t>
        </w:r>
        <w:r>
          <w:fldChar w:fldCharType="begin"/>
        </w:r>
        <w:r>
          <w:instrText>HYPERLINK "https://docs.google.com/document/d/1IVqbR8mzmkIjUq-3pKT9jY_bqsWLyYk5QfYALQMIIf4/edit#bookmark=id.1664s55"</w:instrText>
        </w:r>
        <w:r>
          <w:fldChar w:fldCharType="separate"/>
        </w:r>
        <w:r>
          <w:rPr>
            <w:rFonts w:ascii="Verdana" w:eastAsia="Verdana" w:hAnsi="Verdana" w:cs="Verdana"/>
            <w:b/>
            <w:color w:val="000033"/>
            <w:sz w:val="24"/>
            <w:szCs w:val="24"/>
          </w:rPr>
          <w:t>Hill et al., 1985</w:t>
        </w:r>
        <w:r>
          <w:fldChar w:fldCharType="end"/>
        </w:r>
        <w:r>
          <w:rPr>
            <w:rFonts w:ascii="Verdana" w:eastAsia="Verdana" w:hAnsi="Verdana" w:cs="Verdana"/>
            <w:b/>
            <w:color w:val="000033"/>
            <w:sz w:val="24"/>
            <w:szCs w:val="24"/>
          </w:rPr>
          <w:t>). Short-term tilling can also improve nutrient …”</w:t>
        </w:r>
      </w:ins>
    </w:p>
    <w:p w14:paraId="697DA71B" w14:textId="77777777" w:rsidR="00C43D40" w:rsidRDefault="00000000">
      <w:pPr>
        <w:keepLines/>
        <w:widowControl w:val="0"/>
        <w:shd w:val="clear" w:color="auto" w:fill="FFFFFF"/>
        <w:spacing w:before="280" w:after="340"/>
        <w:rPr>
          <w:ins w:id="51" w:author="Nicholas Medina" w:date="2023-01-25T17:14:00Z"/>
          <w:rFonts w:ascii="Verdana" w:eastAsia="Verdana" w:hAnsi="Verdana" w:cs="Verdana"/>
          <w:b/>
          <w:color w:val="000033"/>
          <w:sz w:val="24"/>
          <w:szCs w:val="24"/>
        </w:rPr>
      </w:pPr>
      <w:ins w:id="52" w:author="Nicholas Medina" w:date="2023-01-25T17:14:00Z">
        <w:r>
          <w:rPr>
            <w:rFonts w:ascii="Verdana" w:eastAsia="Verdana" w:hAnsi="Verdana" w:cs="Verdana"/>
            <w:b/>
            <w:color w:val="000033"/>
            <w:sz w:val="24"/>
            <w:szCs w:val="24"/>
          </w:rPr>
          <w:t>To the relevant (first) paragraph in the Sampling sub-section of the Methods section, we clarified the terminology of what we measured:</w:t>
        </w:r>
      </w:ins>
    </w:p>
    <w:p w14:paraId="1480AC13" w14:textId="77777777" w:rsidR="00C43D40" w:rsidRDefault="00000000">
      <w:pPr>
        <w:keepLines/>
        <w:widowControl w:val="0"/>
        <w:shd w:val="clear" w:color="auto" w:fill="FFFFFF"/>
        <w:spacing w:before="280" w:after="340"/>
        <w:ind w:firstLine="720"/>
        <w:rPr>
          <w:ins w:id="53" w:author="Nicholas Medina" w:date="2023-01-25T17:14:00Z"/>
          <w:rFonts w:ascii="Verdana" w:eastAsia="Verdana" w:hAnsi="Verdana" w:cs="Verdana"/>
          <w:b/>
          <w:color w:val="000033"/>
          <w:sz w:val="24"/>
          <w:szCs w:val="24"/>
        </w:rPr>
      </w:pPr>
      <w:ins w:id="54" w:author="Nicholas Medina" w:date="2023-01-25T17:14:00Z">
        <w:r>
          <w:rPr>
            <w:rFonts w:ascii="Verdana" w:eastAsia="Verdana" w:hAnsi="Verdana" w:cs="Verdana"/>
            <w:b/>
            <w:color w:val="000033"/>
            <w:sz w:val="24"/>
            <w:szCs w:val="24"/>
          </w:rPr>
          <w:t>“Soil compaction-related issues were measured as soil strength (resistance to shear), read as the depth to hardpan layer, or where soil strength was &gt;2 MPa, beyond which roots typically cannot penetrate (</w:t>
        </w:r>
        <w:r>
          <w:fldChar w:fldCharType="begin"/>
        </w:r>
        <w:r>
          <w:instrText>HYPERLINK "https://docs.google.com/document/d/1IVqbR8mzmkIjUq-3pKT9jY_bqsWLyYk5QfYALQMIIf4/edit#bookmark=id.3tbugp1"</w:instrText>
        </w:r>
        <w:r>
          <w:fldChar w:fldCharType="separate"/>
        </w:r>
        <w:r>
          <w:rPr>
            <w:rFonts w:ascii="Verdana" w:eastAsia="Verdana" w:hAnsi="Verdana" w:cs="Verdana"/>
            <w:b/>
            <w:color w:val="000033"/>
            <w:sz w:val="24"/>
            <w:szCs w:val="24"/>
          </w:rPr>
          <w:t>Correa et al., 2019</w:t>
        </w:r>
        <w:r>
          <w:fldChar w:fldCharType="end"/>
        </w:r>
        <w:r>
          <w:rPr>
            <w:rFonts w:ascii="Verdana" w:eastAsia="Verdana" w:hAnsi="Verdana" w:cs="Verdana"/>
            <w:b/>
            <w:color w:val="000033"/>
            <w:sz w:val="24"/>
            <w:szCs w:val="24"/>
          </w:rPr>
          <w:t>). Soil strength often correlates positively with soil compaction when measured as higher soil density (Han et al 2009</w:t>
        </w:r>
        <w:proofErr w:type="gramStart"/>
        <w:r>
          <w:rPr>
            <w:rFonts w:ascii="Verdana" w:eastAsia="Verdana" w:hAnsi="Verdana" w:cs="Verdana"/>
            <w:b/>
            <w:color w:val="000033"/>
            <w:sz w:val="24"/>
            <w:szCs w:val="24"/>
          </w:rPr>
          <w:t>), and</w:t>
        </w:r>
        <w:proofErr w:type="gramEnd"/>
        <w:r>
          <w:rPr>
            <w:rFonts w:ascii="Verdana" w:eastAsia="Verdana" w:hAnsi="Verdana" w:cs="Verdana"/>
            <w:b/>
            <w:color w:val="000033"/>
            <w:sz w:val="24"/>
            <w:szCs w:val="24"/>
          </w:rPr>
          <w:t xml:space="preserve"> is also likely in engineered </w:t>
        </w:r>
        <w:proofErr w:type="spellStart"/>
        <w:r>
          <w:rPr>
            <w:rFonts w:ascii="Verdana" w:eastAsia="Verdana" w:hAnsi="Verdana" w:cs="Verdana"/>
            <w:b/>
            <w:color w:val="000033"/>
            <w:sz w:val="24"/>
            <w:szCs w:val="24"/>
          </w:rPr>
          <w:t>Technosols</w:t>
        </w:r>
        <w:proofErr w:type="spellEnd"/>
        <w:r>
          <w:rPr>
            <w:rFonts w:ascii="Verdana" w:eastAsia="Verdana" w:hAnsi="Verdana" w:cs="Verdana"/>
            <w:b/>
            <w:color w:val="000033"/>
            <w:sz w:val="24"/>
            <w:szCs w:val="24"/>
          </w:rPr>
          <w:t>. Furthermore, depth to soil hardpan serves as a measure of potential rooting extent, making it a relevant indicator of common compaction-related issues affecting urban agricultural potential. …“</w:t>
        </w:r>
      </w:ins>
    </w:p>
    <w:p w14:paraId="275612A5" w14:textId="77777777" w:rsidR="00C43D40" w:rsidRDefault="00000000">
      <w:pPr>
        <w:keepLines/>
        <w:widowControl w:val="0"/>
        <w:shd w:val="clear" w:color="auto" w:fill="FFFFFF"/>
        <w:spacing w:before="280" w:after="340"/>
        <w:rPr>
          <w:ins w:id="55" w:author="Nicholas Medina" w:date="2023-01-25T17:14:00Z"/>
          <w:rFonts w:ascii="Verdana" w:eastAsia="Verdana" w:hAnsi="Verdana" w:cs="Verdana"/>
          <w:b/>
          <w:color w:val="000033"/>
          <w:sz w:val="24"/>
          <w:szCs w:val="24"/>
        </w:rPr>
      </w:pPr>
      <w:ins w:id="56" w:author="Nicholas Medina" w:date="2023-01-25T17:14:00Z">
        <w:r>
          <w:rPr>
            <w:rFonts w:ascii="Verdana" w:eastAsia="Verdana" w:hAnsi="Verdana" w:cs="Verdana"/>
            <w:b/>
            <w:color w:val="000033"/>
            <w:sz w:val="24"/>
            <w:szCs w:val="24"/>
          </w:rPr>
          <w:t>Other example changes extend to occasional phrasings in the Discussion section that were clarified.</w:t>
        </w:r>
      </w:ins>
    </w:p>
    <w:p w14:paraId="2C161132" w14:textId="77777777" w:rsidR="00C43D40" w:rsidRPr="00C43D40" w:rsidRDefault="00C43D40">
      <w:pPr>
        <w:keepLines/>
        <w:widowControl w:val="0"/>
        <w:shd w:val="clear" w:color="auto" w:fill="FFFFFF"/>
        <w:spacing w:before="280" w:after="340"/>
        <w:rPr>
          <w:color w:val="000000"/>
          <w:rPrChange w:id="57" w:author="Nicholas Medina" w:date="2023-01-25T17:14:00Z">
            <w:rPr>
              <w:rFonts w:ascii="Verdana" w:eastAsia="Verdana" w:hAnsi="Verdana" w:cs="Verdana"/>
              <w:color w:val="000033"/>
              <w:sz w:val="24"/>
              <w:szCs w:val="24"/>
            </w:rPr>
          </w:rPrChange>
        </w:rPr>
      </w:pPr>
    </w:p>
    <w:p w14:paraId="659E690E"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B. Soil penetrometer resistance is a result of not only soil compaction but also soil water content, which is not reported in the paper (L 191-194). </w:t>
      </w:r>
      <w:r>
        <w:rPr>
          <w:rFonts w:ascii="Verdana" w:eastAsia="Verdana" w:hAnsi="Verdana" w:cs="Verdana"/>
          <w:color w:val="000033"/>
          <w:sz w:val="24"/>
          <w:szCs w:val="24"/>
          <w:u w:val="single"/>
        </w:rPr>
        <w:t>Missing soil water content data does not allow evaluation of whether a given penetrometer resistance is influenced by soil compaction or water content or both. This should be clarified to indicate the effects of the study treatments. Provide basic information about measurements of penetration resistance (</w:t>
      </w:r>
      <w:proofErr w:type="gramStart"/>
      <w:r>
        <w:rPr>
          <w:rFonts w:ascii="Verdana" w:eastAsia="Verdana" w:hAnsi="Verdana" w:cs="Verdana"/>
          <w:color w:val="000033"/>
          <w:sz w:val="24"/>
          <w:szCs w:val="24"/>
          <w:u w:val="single"/>
        </w:rPr>
        <w:t>e.g.</w:t>
      </w:r>
      <w:proofErr w:type="gramEnd"/>
      <w:r>
        <w:rPr>
          <w:rFonts w:ascii="Verdana" w:eastAsia="Verdana" w:hAnsi="Verdana" w:cs="Verdana"/>
          <w:color w:val="000033"/>
          <w:sz w:val="24"/>
          <w:szCs w:val="24"/>
          <w:u w:val="single"/>
        </w:rPr>
        <w:t xml:space="preserve"> cone diameter, cone angle)</w:t>
      </w:r>
    </w:p>
    <w:p w14:paraId="09311947" w14:textId="77777777" w:rsidR="00C43D40" w:rsidRPr="004D3A05" w:rsidRDefault="00000000">
      <w:pPr>
        <w:keepLines/>
        <w:widowControl w:val="0"/>
        <w:shd w:val="clear" w:color="auto" w:fill="FFFFFF"/>
        <w:spacing w:before="280" w:after="340"/>
        <w:rPr>
          <w:ins w:id="58" w:author="Nicholas Medina" w:date="2023-01-26T07:07:00Z"/>
          <w:rFonts w:ascii="Verdana" w:eastAsia="Verdana" w:hAnsi="Verdana" w:cs="Verdana"/>
          <w:b/>
          <w:bCs/>
          <w:color w:val="000033"/>
          <w:sz w:val="24"/>
          <w:szCs w:val="24"/>
          <w:u w:val="single"/>
        </w:rPr>
      </w:pPr>
      <w:ins w:id="59" w:author="Nicholas Medina" w:date="2023-01-26T07:07:00Z">
        <w:r w:rsidRPr="004D3A05">
          <w:rPr>
            <w:rFonts w:ascii="Verdana" w:eastAsia="Verdana" w:hAnsi="Verdana" w:cs="Verdana"/>
            <w:b/>
            <w:bCs/>
            <w:color w:val="000033"/>
            <w:sz w:val="24"/>
            <w:szCs w:val="24"/>
            <w:u w:val="single"/>
          </w:rPr>
          <w:lastRenderedPageBreak/>
          <w:t>The information about cone diameter and tip angle was added to these lines.</w:t>
        </w:r>
      </w:ins>
    </w:p>
    <w:p w14:paraId="3BA36E71" w14:textId="77777777" w:rsidR="00C43D40" w:rsidRPr="004D3A05" w:rsidRDefault="00000000">
      <w:pPr>
        <w:keepLines/>
        <w:widowControl w:val="0"/>
        <w:shd w:val="clear" w:color="auto" w:fill="FFFFFF"/>
        <w:spacing w:before="280" w:after="340"/>
        <w:rPr>
          <w:ins w:id="60" w:author="Nicholas Medina" w:date="2023-01-26T07:07:00Z"/>
          <w:rFonts w:ascii="Verdana" w:eastAsia="Verdana" w:hAnsi="Verdana" w:cs="Verdana"/>
          <w:b/>
          <w:bCs/>
          <w:color w:val="000033"/>
          <w:sz w:val="24"/>
          <w:szCs w:val="24"/>
          <w:u w:val="single"/>
        </w:rPr>
      </w:pPr>
      <w:ins w:id="61" w:author="Nicholas Medina" w:date="2023-01-26T07:07:00Z">
        <w:r w:rsidRPr="004D3A05">
          <w:rPr>
            <w:rFonts w:ascii="Verdana" w:eastAsia="Verdana" w:hAnsi="Verdana" w:cs="Verdana"/>
            <w:b/>
            <w:bCs/>
            <w:color w:val="000033"/>
            <w:sz w:val="24"/>
            <w:szCs w:val="24"/>
            <w:u w:val="single"/>
          </w:rPr>
          <w:t xml:space="preserve">To analyze how treatment affects might be potentially mediated by soil moisture, we added this sentence to the beginning of the relevant (second) paragraph in the Discussion section: </w:t>
        </w:r>
      </w:ins>
    </w:p>
    <w:p w14:paraId="07D0C0FE"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62" w:author="Nicholas Medina" w:date="2023-01-26T07:07:00Z">
        <w:r w:rsidRPr="004D3A05">
          <w:rPr>
            <w:rFonts w:ascii="Verdana" w:eastAsia="Verdana" w:hAnsi="Verdana" w:cs="Verdana"/>
            <w:b/>
            <w:bCs/>
            <w:color w:val="000033"/>
            <w:sz w:val="24"/>
            <w:szCs w:val="24"/>
            <w:u w:val="single"/>
          </w:rPr>
          <w:tab/>
          <w:t xml:space="preserve">“... tillage method intensity corresponds negatively with depth to hardpan. This can be due to changes in either soil density or remnant moisture at </w:t>
        </w:r>
        <w:proofErr w:type="gramStart"/>
        <w:r w:rsidRPr="004D3A05">
          <w:rPr>
            <w:rFonts w:ascii="Verdana" w:eastAsia="Verdana" w:hAnsi="Verdana" w:cs="Verdana"/>
            <w:b/>
            <w:bCs/>
            <w:color w:val="000033"/>
            <w:sz w:val="24"/>
            <w:szCs w:val="24"/>
            <w:u w:val="single"/>
          </w:rPr>
          <w:t>depth, but</w:t>
        </w:r>
        <w:proofErr w:type="gramEnd"/>
        <w:r w:rsidRPr="004D3A05">
          <w:rPr>
            <w:rFonts w:ascii="Verdana" w:eastAsia="Verdana" w:hAnsi="Verdana" w:cs="Verdana"/>
            <w:b/>
            <w:bCs/>
            <w:color w:val="000033"/>
            <w:sz w:val="24"/>
            <w:szCs w:val="24"/>
            <w:u w:val="single"/>
          </w:rPr>
          <w:t xml:space="preserve"> given that infiltration results did not mirror soil strength results, it may be more likely that changes to soil density, either from textural or structural (arrangement) changes, is the larger underlying cause compared to consistent soil moisture differences.”</w:t>
        </w:r>
      </w:ins>
    </w:p>
    <w:p w14:paraId="6E887EE0"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057856D5"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C. Compaction data (Figure 2) and text: "compaction" in upper part of the Fig. 2 refers to the mix of Forage Radish Crimson Clover Cereal Ryegrass that is specifically designed to alleviate compaction level by loosening the soil (Table 2, L 177-180). In other places "compaction" is used as an indicator of soil compactness (</w:t>
      </w:r>
      <w:proofErr w:type="gramStart"/>
      <w:r>
        <w:rPr>
          <w:rFonts w:ascii="Verdana" w:eastAsia="Verdana" w:hAnsi="Verdana" w:cs="Verdana"/>
          <w:color w:val="000033"/>
          <w:sz w:val="24"/>
          <w:szCs w:val="24"/>
        </w:rPr>
        <w:t>e.g.</w:t>
      </w:r>
      <w:proofErr w:type="gramEnd"/>
      <w:r>
        <w:rPr>
          <w:rFonts w:ascii="Verdana" w:eastAsia="Verdana" w:hAnsi="Verdana" w:cs="Verdana"/>
          <w:color w:val="000033"/>
          <w:sz w:val="24"/>
          <w:szCs w:val="24"/>
        </w:rPr>
        <w:t xml:space="preserve"> L 248,303). </w:t>
      </w:r>
      <w:r>
        <w:rPr>
          <w:rFonts w:ascii="Verdana" w:eastAsia="Verdana" w:hAnsi="Verdana" w:cs="Verdana"/>
          <w:color w:val="000033"/>
          <w:sz w:val="24"/>
          <w:szCs w:val="24"/>
          <w:u w:val="single"/>
        </w:rPr>
        <w:t>Applied terminology and related meaning should be clarified.</w:t>
      </w:r>
    </w:p>
    <w:p w14:paraId="74A7DBCE"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63" w:author="Nicholas Medina" w:date="2023-01-26T06:05:00Z">
        <w:r w:rsidRPr="004D3A05">
          <w:rPr>
            <w:rFonts w:ascii="Verdana" w:eastAsia="Verdana" w:hAnsi="Verdana" w:cs="Verdana"/>
            <w:b/>
            <w:bCs/>
            <w:color w:val="000033"/>
            <w:sz w:val="24"/>
            <w:szCs w:val="24"/>
            <w:u w:val="single"/>
          </w:rPr>
          <w:t xml:space="preserve">In many cases, “compaction” was replaced with “soil strength”, as mentioned previously in optional comment field A, which should clarify this redundancy. In other cases, “compaction” was changed to “compaction-related issues” to be broader in scope of discussion. As it no longer appeared </w:t>
        </w:r>
        <w:proofErr w:type="gramStart"/>
        <w:r w:rsidRPr="004D3A05">
          <w:rPr>
            <w:rFonts w:ascii="Verdana" w:eastAsia="Verdana" w:hAnsi="Verdana" w:cs="Verdana"/>
            <w:b/>
            <w:bCs/>
            <w:color w:val="000033"/>
            <w:sz w:val="24"/>
            <w:szCs w:val="24"/>
            <w:u w:val="single"/>
          </w:rPr>
          <w:t>absolutely necessary</w:t>
        </w:r>
        <w:proofErr w:type="gramEnd"/>
        <w:r w:rsidRPr="004D3A05">
          <w:rPr>
            <w:rFonts w:ascii="Verdana" w:eastAsia="Verdana" w:hAnsi="Verdana" w:cs="Verdana"/>
            <w:b/>
            <w:bCs/>
            <w:color w:val="000033"/>
            <w:sz w:val="24"/>
            <w:szCs w:val="24"/>
            <w:u w:val="single"/>
          </w:rPr>
          <w:t xml:space="preserve"> to clarify this distinction, the name of the cover crop mix treatment remained unchanged (abbreviated in figures, etc.).</w:t>
        </w:r>
      </w:ins>
    </w:p>
    <w:p w14:paraId="66A8510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6239D95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Other comments</w:t>
      </w:r>
    </w:p>
    <w:p w14:paraId="60544109"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1. Abstract, L 31-32 and 34: please indicate how soil compaction level was affected.</w:t>
      </w:r>
    </w:p>
    <w:p w14:paraId="1B4FF354" w14:textId="77777777" w:rsidR="00C43D40" w:rsidRDefault="00000000">
      <w:pPr>
        <w:keepLines/>
        <w:widowControl w:val="0"/>
        <w:shd w:val="clear" w:color="auto" w:fill="FFFFFF"/>
        <w:spacing w:before="280" w:after="340"/>
        <w:rPr>
          <w:rFonts w:ascii="Verdana" w:eastAsia="Verdana" w:hAnsi="Verdana" w:cs="Verdana"/>
          <w:b/>
          <w:sz w:val="24"/>
          <w:szCs w:val="24"/>
        </w:rPr>
      </w:pPr>
      <w:ins w:id="64" w:author="Nicholas Medina" w:date="2023-01-20T21:04:00Z">
        <w:r>
          <w:rPr>
            <w:rFonts w:ascii="Verdana" w:eastAsia="Verdana" w:hAnsi="Verdana" w:cs="Verdana"/>
            <w:b/>
            <w:sz w:val="24"/>
            <w:szCs w:val="24"/>
          </w:rPr>
          <w:t>To do this and clarify results, in</w:t>
        </w:r>
        <w:r>
          <w:rPr>
            <w:rFonts w:ascii="Verdana" w:eastAsia="Verdana" w:hAnsi="Verdana" w:cs="Verdana"/>
            <w:b/>
            <w:sz w:val="24"/>
            <w:szCs w:val="24"/>
            <w:rPrChange w:id="65" w:author="Nicholas Medina" w:date="2023-01-20T21:05:00Z">
              <w:rPr>
                <w:rFonts w:ascii="Verdana" w:eastAsia="Verdana" w:hAnsi="Verdana" w:cs="Verdana"/>
                <w:sz w:val="24"/>
                <w:szCs w:val="24"/>
              </w:rPr>
            </w:rPrChange>
          </w:rPr>
          <w:t xml:space="preserve"> both sentences located here, “...affected compaction” was changed to “lowered soil strength…”, communicating a direction of change.</w:t>
        </w:r>
      </w:ins>
    </w:p>
    <w:p w14:paraId="6536970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2. Introduction L 50-56: the sentence "Single…" is too long. Suggest split it into smaller sentences.</w:t>
      </w:r>
    </w:p>
    <w:p w14:paraId="7A4E0777" w14:textId="77777777" w:rsidR="00C43D40" w:rsidRPr="004D3A05" w:rsidRDefault="00000000">
      <w:pPr>
        <w:keepLines/>
        <w:widowControl w:val="0"/>
        <w:shd w:val="clear" w:color="auto" w:fill="FFFFFF"/>
        <w:spacing w:before="280" w:after="340"/>
        <w:rPr>
          <w:rFonts w:ascii="Verdana" w:eastAsia="Verdana" w:hAnsi="Verdana" w:cs="Verdana"/>
          <w:b/>
          <w:sz w:val="24"/>
          <w:szCs w:val="24"/>
          <w:rPrChange w:id="66" w:author="Nicholas Medina" w:date="2023-01-20T21:05:00Z">
            <w:rPr>
              <w:rFonts w:ascii="Verdana" w:eastAsia="Verdana" w:hAnsi="Verdana" w:cs="Verdana"/>
              <w:sz w:val="24"/>
              <w:szCs w:val="24"/>
            </w:rPr>
          </w:rPrChange>
        </w:rPr>
      </w:pPr>
      <w:ins w:id="67" w:author="Nicholas Medina" w:date="2023-01-20T21:04:00Z">
        <w:r w:rsidRPr="004D3A05">
          <w:rPr>
            <w:rFonts w:ascii="Verdana" w:eastAsia="Verdana" w:hAnsi="Verdana" w:cs="Verdana"/>
            <w:b/>
            <w:sz w:val="24"/>
            <w:szCs w:val="24"/>
          </w:rPr>
          <w:t>To do this and improve this sentence, it w</w:t>
        </w:r>
        <w:r w:rsidRPr="004D3A05">
          <w:rPr>
            <w:rFonts w:ascii="Verdana" w:eastAsia="Verdana" w:hAnsi="Verdana" w:cs="Verdana"/>
            <w:b/>
            <w:color w:val="000033"/>
            <w:sz w:val="24"/>
            <w:szCs w:val="24"/>
            <w:rPrChange w:id="68" w:author="Nicholas Medina" w:date="2023-01-20T21:05:00Z">
              <w:rPr>
                <w:rFonts w:ascii="Verdana" w:eastAsia="Verdana" w:hAnsi="Verdana" w:cs="Verdana"/>
                <w:color w:val="000033"/>
                <w:sz w:val="24"/>
                <w:szCs w:val="24"/>
              </w:rPr>
            </w:rPrChange>
          </w:rPr>
          <w:t xml:space="preserve">as split into two – “...magnesium, which overall…” was changed to </w:t>
        </w:r>
      </w:ins>
      <w:r w:rsidRPr="004D3A05">
        <w:rPr>
          <w:rFonts w:ascii="Verdana" w:eastAsia="Verdana" w:hAnsi="Verdana" w:cs="Verdana"/>
          <w:b/>
          <w:color w:val="000033"/>
          <w:sz w:val="24"/>
          <w:szCs w:val="24"/>
          <w:rPrChange w:id="69" w:author="Nicholas Medina" w:date="2023-01-20T21:05:00Z">
            <w:rPr>
              <w:rFonts w:ascii="Verdana" w:eastAsia="Verdana" w:hAnsi="Verdana" w:cs="Verdana"/>
              <w:color w:val="000033"/>
              <w:sz w:val="24"/>
              <w:szCs w:val="24"/>
            </w:rPr>
          </w:rPrChange>
        </w:rPr>
        <w:t>“magnesium. These tradeoffs of single management strategies in turn…”, plus a few more minor changes to it.</w:t>
      </w:r>
    </w:p>
    <w:p w14:paraId="1E816B7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3. Results, L 242-253: significantly different depths to hard pan (based on critical penetration resistance 2 MPa) in tractor-till and no-till plots is compared without consideration of soil water content that can be different. This should be explained.</w:t>
      </w:r>
    </w:p>
    <w:p w14:paraId="6603E122"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70" w:author="Nicholas Medina" w:date="2023-01-26T07:29:00Z">
        <w:r w:rsidRPr="004D3A05">
          <w:rPr>
            <w:rFonts w:ascii="Verdana" w:eastAsia="Verdana" w:hAnsi="Verdana" w:cs="Verdana"/>
            <w:b/>
            <w:bCs/>
            <w:color w:val="000033"/>
            <w:sz w:val="24"/>
            <w:szCs w:val="24"/>
          </w:rPr>
          <w:t>We added wording considering the potential effects of soil moisture in explaining treatment effects in this case as a response to optional comment field B above.</w:t>
        </w:r>
      </w:ins>
    </w:p>
    <w:p w14:paraId="3DE0C4B2"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3. L 255: define the meaning "H".</w:t>
      </w:r>
    </w:p>
    <w:p w14:paraId="72E6B75A" w14:textId="77777777" w:rsidR="00C43D40" w:rsidRPr="004D3A05" w:rsidRDefault="00000000" w:rsidP="00C43D40">
      <w:pPr>
        <w:spacing w:before="180" w:after="180" w:line="240" w:lineRule="auto"/>
        <w:rPr>
          <w:rFonts w:ascii="Verdana" w:eastAsia="Verdana" w:hAnsi="Verdana" w:cs="Verdana"/>
          <w:b/>
          <w:bCs/>
          <w:color w:val="000033"/>
          <w:sz w:val="24"/>
          <w:szCs w:val="24"/>
          <w:rPrChange w:id="71" w:author="Nicholas Medina" w:date="2023-01-20T21:37:00Z">
            <w:rPr>
              <w:rFonts w:ascii="Verdana" w:eastAsia="Verdana" w:hAnsi="Verdana" w:cs="Verdana"/>
              <w:color w:val="000033"/>
              <w:sz w:val="24"/>
              <w:szCs w:val="24"/>
            </w:rPr>
          </w:rPrChange>
        </w:rPr>
        <w:pPrChange w:id="72" w:author="Nicholas Medina" w:date="2023-01-20T21:37:00Z">
          <w:pPr>
            <w:keepLines/>
            <w:widowControl w:val="0"/>
            <w:shd w:val="clear" w:color="auto" w:fill="FFFFFF"/>
            <w:spacing w:before="280" w:after="340"/>
          </w:pPr>
        </w:pPrChange>
      </w:pPr>
      <w:ins w:id="73" w:author="Nicholas Medina" w:date="2023-01-20T21:37:00Z">
        <w:r w:rsidRPr="004D3A05">
          <w:rPr>
            <w:rFonts w:ascii="Verdana" w:eastAsia="Verdana" w:hAnsi="Verdana" w:cs="Verdana"/>
            <w:b/>
            <w:bCs/>
            <w:color w:val="000033"/>
            <w:sz w:val="24"/>
            <w:szCs w:val="24"/>
          </w:rPr>
          <w:t>To add this definition, the sentence here was changed to “...estimated with eta2, a measure of the proportion of variance in the dependent variable explained by the independent variable using the test statistic and group replication values, (</w:t>
        </w:r>
        <w:r w:rsidRPr="004D3A05">
          <w:rPr>
            <w:b/>
            <w:bCs/>
          </w:rPr>
          <w:fldChar w:fldCharType="begin"/>
        </w:r>
        <w:r w:rsidRPr="004D3A05">
          <w:rPr>
            <w:b/>
            <w:bCs/>
          </w:rPr>
          <w:instrText>HYPERLINK "https://docs.google.com/document/d/1IVqbR8mzmkIjUq-3pKT9jY_bqsWLyYk5QfYALQMIIf4/edit#bookmark=id.3bj1y38"</w:instrText>
        </w:r>
        <w:r w:rsidRPr="004D3A05">
          <w:rPr>
            <w:b/>
            <w:bCs/>
          </w:rPr>
        </w:r>
        <w:r w:rsidRPr="004D3A05">
          <w:rPr>
            <w:b/>
            <w:bCs/>
          </w:rPr>
          <w:fldChar w:fldCharType="separate"/>
        </w:r>
        <w:r w:rsidRPr="004D3A05">
          <w:rPr>
            <w:rFonts w:ascii="Verdana" w:eastAsia="Verdana" w:hAnsi="Verdana" w:cs="Verdana"/>
            <w:b/>
            <w:bCs/>
            <w:color w:val="000033"/>
            <w:sz w:val="24"/>
            <w:szCs w:val="24"/>
          </w:rPr>
          <w:t>Tomczak and Tomczak, 2014</w:t>
        </w:r>
        <w:r w:rsidRPr="004D3A05">
          <w:rPr>
            <w:b/>
            <w:bCs/>
          </w:rPr>
          <w:fldChar w:fldCharType="end"/>
        </w:r>
        <w:r w:rsidRPr="004D3A05">
          <w:rPr>
            <w:rFonts w:ascii="Verdana" w:eastAsia="Verdana" w:hAnsi="Verdana" w:cs="Verdana"/>
            <w:b/>
            <w:bCs/>
            <w:color w:val="000033"/>
            <w:sz w:val="24"/>
            <w:szCs w:val="24"/>
          </w:rPr>
          <w:t>), and furthermore raw median differences were estimated at finer pairwise levels.”</w:t>
        </w:r>
      </w:ins>
    </w:p>
    <w:p w14:paraId="1814FDF8"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785FD9B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Overall evaluation: for the reasons stated above, the manuscript needs thorough revision.</w:t>
      </w:r>
    </w:p>
    <w:p w14:paraId="10317F9B"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55F923AA"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51DA201A"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380E5C2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19F18AA0"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 xml:space="preserve">Reviewer #3: This study compared three different tillage methods (hand tillage with a </w:t>
      </w:r>
      <w:proofErr w:type="spellStart"/>
      <w:r>
        <w:rPr>
          <w:rFonts w:ascii="Verdana" w:eastAsia="Verdana" w:hAnsi="Verdana" w:cs="Verdana"/>
          <w:color w:val="000033"/>
          <w:sz w:val="24"/>
          <w:szCs w:val="24"/>
        </w:rPr>
        <w:t>broadfork</w:t>
      </w:r>
      <w:proofErr w:type="spellEnd"/>
      <w:r>
        <w:rPr>
          <w:rFonts w:ascii="Verdana" w:eastAsia="Verdana" w:hAnsi="Verdana" w:cs="Verdana"/>
          <w:color w:val="000033"/>
          <w:sz w:val="24"/>
          <w:szCs w:val="24"/>
        </w:rPr>
        <w:t>, roto-tillage and conventional tillage with moldboard ploughing) combined with three different crop mixes through their effect on soil compaction, infiltration, radish yield and weed pressure. The study was conducted on a site at Michigan state University, on a degraded urban soil. The main result are the positive effect of roto-tillage and tractor tillage on compaction, of roto tillage on infiltration and the efficiency of the cover crops to control weeds, especially of the mix that was designed for this purpose.</w:t>
      </w:r>
    </w:p>
    <w:p w14:paraId="625FE2C8"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138BF783"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General comments</w:t>
      </w:r>
    </w:p>
    <w:p w14:paraId="7BA322CB"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In this paper, compaction was assessed using a penetrometer, and was measured as the depth where resistance is 2 MPa, on dry days. Even if this threshold is considered as a hardpan that roots cannot penetrate, it is important to mention what is the soil moisture profile when the measurements are made… Mentioning that the measurement is made "on dry days" is not sufficient. </w:t>
      </w:r>
      <w:r>
        <w:rPr>
          <w:rFonts w:ascii="Verdana" w:eastAsia="Verdana" w:hAnsi="Verdana" w:cs="Verdana"/>
          <w:color w:val="000033"/>
          <w:sz w:val="24"/>
          <w:szCs w:val="24"/>
          <w:u w:val="single"/>
        </w:rPr>
        <w:t>Especially if the infiltration rate is different between tillage systems, one can imagine that the soil moisture (and therefore its resistance) is not the same between treatments… which distorts the comparison.</w:t>
      </w:r>
    </w:p>
    <w:p w14:paraId="3C7ACD84"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74" w:author="Nicholas Medina" w:date="2023-01-26T07:29:00Z">
        <w:r w:rsidRPr="004D3A05">
          <w:rPr>
            <w:rFonts w:ascii="Verdana" w:eastAsia="Verdana" w:hAnsi="Verdana" w:cs="Verdana"/>
            <w:b/>
            <w:bCs/>
            <w:color w:val="000033"/>
            <w:sz w:val="24"/>
            <w:szCs w:val="24"/>
            <w:u w:val="single"/>
          </w:rPr>
          <w:t>We added wording considering the potential effects of soil moisture in explaining treatment effects in this case as a response to optional comment field B above.</w:t>
        </w:r>
      </w:ins>
    </w:p>
    <w:p w14:paraId="4E2B1FE3"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Furthermore, in the tilled treatments, I do not understand why the hardpan is often localized at a depth which is lower than the tillage depth… For instance</w:t>
      </w:r>
      <w:r>
        <w:rPr>
          <w:rFonts w:ascii="Verdana" w:eastAsia="Verdana" w:hAnsi="Verdana" w:cs="Verdana"/>
          <w:color w:val="000033"/>
          <w:sz w:val="24"/>
          <w:szCs w:val="24"/>
          <w:u w:val="single"/>
        </w:rPr>
        <w:t xml:space="preserve"> (Fig 2a) the hardpan is localized around 20 cm depth in the tractor tilled treatments while the tillage is supposed to have been done at a depth of 30 cm. This point should be discussed in the paper.</w:t>
      </w:r>
    </w:p>
    <w:p w14:paraId="6773269F" w14:textId="77777777" w:rsidR="00C43D40" w:rsidRPr="004D3A05" w:rsidRDefault="00000000">
      <w:pPr>
        <w:keepLines/>
        <w:widowControl w:val="0"/>
        <w:shd w:val="clear" w:color="auto" w:fill="FFFFFF"/>
        <w:spacing w:before="280" w:after="340"/>
        <w:rPr>
          <w:ins w:id="75" w:author="Nicholas Medina" w:date="2023-01-25T02:17:00Z"/>
          <w:rFonts w:ascii="Verdana" w:eastAsia="Verdana" w:hAnsi="Verdana" w:cs="Verdana"/>
          <w:b/>
          <w:bCs/>
          <w:color w:val="000033"/>
          <w:sz w:val="24"/>
          <w:szCs w:val="24"/>
          <w:u w:val="single"/>
        </w:rPr>
      </w:pPr>
      <w:ins w:id="76" w:author="Nicholas Medina" w:date="2023-01-25T02:17:00Z">
        <w:r w:rsidRPr="004D3A05">
          <w:rPr>
            <w:rFonts w:ascii="Verdana" w:eastAsia="Verdana" w:hAnsi="Verdana" w:cs="Verdana"/>
            <w:b/>
            <w:bCs/>
            <w:color w:val="000033"/>
            <w:sz w:val="24"/>
            <w:szCs w:val="24"/>
            <w:u w:val="single"/>
          </w:rPr>
          <w:t xml:space="preserve">This is a notable point, and we have addressed this by adding a sentence in the appropriate Discussion paragraph around line 307: </w:t>
        </w:r>
      </w:ins>
    </w:p>
    <w:p w14:paraId="479D95D3"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77" w:author="Nicholas Medina" w:date="2023-01-25T02:17:00Z">
            <w:rPr>
              <w:rFonts w:ascii="Verdana" w:eastAsia="Verdana" w:hAnsi="Verdana" w:cs="Verdana"/>
              <w:color w:val="000033"/>
              <w:sz w:val="24"/>
              <w:szCs w:val="24"/>
            </w:rPr>
          </w:rPrChange>
        </w:rPr>
        <w:pPrChange w:id="78" w:author="Nicholas Medina" w:date="2023-01-26T06:13:00Z">
          <w:pPr>
            <w:keepLines/>
            <w:widowControl w:val="0"/>
            <w:shd w:val="clear" w:color="auto" w:fill="FFFFFF"/>
            <w:spacing w:before="280" w:after="340"/>
          </w:pPr>
        </w:pPrChange>
      </w:pPr>
      <w:ins w:id="79" w:author="Nicholas Medina" w:date="2023-01-25T02:17:00Z">
        <w:r w:rsidRPr="004D3A05">
          <w:rPr>
            <w:rFonts w:ascii="Verdana" w:eastAsia="Verdana" w:hAnsi="Verdana" w:cs="Verdana"/>
            <w:b/>
            <w:bCs/>
            <w:color w:val="000033"/>
            <w:sz w:val="24"/>
            <w:szCs w:val="24"/>
            <w:u w:val="single"/>
          </w:rPr>
          <w:lastRenderedPageBreak/>
          <w:t>“It was notable that under tractor-till, the soil hardpan was detected at a shallower depth than that where the initial treatment was done, suggesting soil particle resettlement, which may occur by redistributing and separating macroaggregates into microaggregate fractions (Zheng et al 2018).”</w:t>
        </w:r>
      </w:ins>
    </w:p>
    <w:p w14:paraId="0389A75B"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The paper is well written, the demonstration is </w:t>
      </w:r>
      <w:proofErr w:type="gramStart"/>
      <w:r>
        <w:rPr>
          <w:rFonts w:ascii="Verdana" w:eastAsia="Verdana" w:hAnsi="Verdana" w:cs="Verdana"/>
          <w:color w:val="000033"/>
          <w:sz w:val="24"/>
          <w:szCs w:val="24"/>
        </w:rPr>
        <w:t>clear</w:t>
      </w:r>
      <w:proofErr w:type="gramEnd"/>
      <w:r>
        <w:rPr>
          <w:rFonts w:ascii="Verdana" w:eastAsia="Verdana" w:hAnsi="Verdana" w:cs="Verdana"/>
          <w:color w:val="000033"/>
          <w:sz w:val="24"/>
          <w:szCs w:val="24"/>
        </w:rPr>
        <w:t xml:space="preserve"> and the discussion is supported by the results. However, through the whole article, the dimensions are systematically given in the international system unit and in the American system. </w:t>
      </w:r>
      <w:r>
        <w:rPr>
          <w:rFonts w:ascii="Verdana" w:eastAsia="Verdana" w:hAnsi="Verdana" w:cs="Verdana"/>
          <w:color w:val="000033"/>
          <w:sz w:val="24"/>
          <w:szCs w:val="24"/>
          <w:u w:val="single"/>
        </w:rPr>
        <w:t xml:space="preserve">I suggest </w:t>
      </w:r>
      <w:proofErr w:type="gramStart"/>
      <w:r>
        <w:rPr>
          <w:rFonts w:ascii="Verdana" w:eastAsia="Verdana" w:hAnsi="Verdana" w:cs="Verdana"/>
          <w:color w:val="000033"/>
          <w:sz w:val="24"/>
          <w:szCs w:val="24"/>
          <w:u w:val="single"/>
        </w:rPr>
        <w:t>to remove</w:t>
      </w:r>
      <w:proofErr w:type="gramEnd"/>
      <w:r>
        <w:rPr>
          <w:rFonts w:ascii="Verdana" w:eastAsia="Verdana" w:hAnsi="Verdana" w:cs="Verdana"/>
          <w:color w:val="000033"/>
          <w:sz w:val="24"/>
          <w:szCs w:val="24"/>
          <w:u w:val="single"/>
        </w:rPr>
        <w:t xml:space="preserve"> the mentions of the American unit system, because this makes the text difficult to read.</w:t>
      </w:r>
    </w:p>
    <w:p w14:paraId="52E61085" w14:textId="77777777" w:rsidR="00C43D40" w:rsidRPr="004D3A05" w:rsidRDefault="00000000">
      <w:pPr>
        <w:keepLines/>
        <w:widowControl w:val="0"/>
        <w:shd w:val="clear" w:color="auto" w:fill="FFFFFF"/>
        <w:spacing w:before="280" w:after="340"/>
        <w:rPr>
          <w:ins w:id="80" w:author="Nicholas Medina" w:date="2023-01-20T21:40:00Z"/>
          <w:rFonts w:ascii="Verdana" w:eastAsia="Verdana" w:hAnsi="Verdana" w:cs="Verdana"/>
          <w:b/>
          <w:bCs/>
          <w:color w:val="000033"/>
          <w:sz w:val="24"/>
          <w:szCs w:val="24"/>
          <w:u w:val="single"/>
        </w:rPr>
      </w:pPr>
      <w:ins w:id="81" w:author="Nicholas Medina" w:date="2023-01-20T21:40:00Z">
        <w:r w:rsidRPr="004D3A05">
          <w:rPr>
            <w:rFonts w:ascii="Verdana" w:eastAsia="Verdana" w:hAnsi="Verdana" w:cs="Verdana"/>
            <w:b/>
            <w:bCs/>
            <w:color w:val="000033"/>
            <w:sz w:val="24"/>
            <w:szCs w:val="24"/>
            <w:u w:val="single"/>
          </w:rPr>
          <w:t>We thank reviewer comment that this paper is well-written, the demonstration is clear, and that the discussion is supported by the results.</w:t>
        </w:r>
      </w:ins>
    </w:p>
    <w:p w14:paraId="5F149C93"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82" w:author="Nicholas Medina" w:date="2023-01-20T21:40:00Z">
        <w:r w:rsidRPr="004D3A05">
          <w:rPr>
            <w:rFonts w:ascii="Verdana" w:eastAsia="Verdana" w:hAnsi="Verdana" w:cs="Verdana"/>
            <w:b/>
            <w:bCs/>
            <w:color w:val="000033"/>
            <w:sz w:val="24"/>
            <w:szCs w:val="24"/>
            <w:u w:val="single"/>
          </w:rPr>
          <w:t xml:space="preserve">All American units have been removed for </w:t>
        </w:r>
        <w:proofErr w:type="gramStart"/>
        <w:r w:rsidRPr="004D3A05">
          <w:rPr>
            <w:rFonts w:ascii="Verdana" w:eastAsia="Verdana" w:hAnsi="Verdana" w:cs="Verdana"/>
            <w:b/>
            <w:bCs/>
            <w:color w:val="000033"/>
            <w:sz w:val="24"/>
            <w:szCs w:val="24"/>
            <w:u w:val="single"/>
          </w:rPr>
          <w:t>clarity, but</w:t>
        </w:r>
        <w:proofErr w:type="gramEnd"/>
        <w:r w:rsidRPr="004D3A05">
          <w:rPr>
            <w:rFonts w:ascii="Verdana" w:eastAsia="Verdana" w:hAnsi="Verdana" w:cs="Verdana"/>
            <w:b/>
            <w:bCs/>
            <w:color w:val="000033"/>
            <w:sz w:val="24"/>
            <w:szCs w:val="24"/>
            <w:u w:val="single"/>
          </w:rPr>
          <w:t xml:space="preserve"> leaving a few cases where the American value was a simple integer, which is less distracting.</w:t>
        </w:r>
      </w:ins>
    </w:p>
    <w:p w14:paraId="34C7A093" w14:textId="77777777" w:rsidR="00C43D40" w:rsidRDefault="00000000">
      <w:pPr>
        <w:keepLines/>
        <w:widowControl w:val="0"/>
        <w:shd w:val="clear" w:color="auto" w:fill="FFFFFF"/>
        <w:spacing w:before="280" w:after="340"/>
        <w:rPr>
          <w:rFonts w:ascii="Verdana" w:eastAsia="Verdana" w:hAnsi="Verdana" w:cs="Verdana"/>
          <w:color w:val="000033"/>
          <w:sz w:val="24"/>
          <w:szCs w:val="24"/>
          <w:u w:val="single"/>
        </w:rPr>
      </w:pPr>
      <w:r>
        <w:rPr>
          <w:rFonts w:ascii="Verdana" w:eastAsia="Verdana" w:hAnsi="Verdana" w:cs="Verdana"/>
          <w:color w:val="000033"/>
          <w:sz w:val="24"/>
          <w:szCs w:val="24"/>
        </w:rPr>
        <w:t xml:space="preserve">The illustrations could be improved. There is too </w:t>
      </w:r>
      <w:proofErr w:type="gramStart"/>
      <w:r>
        <w:rPr>
          <w:rFonts w:ascii="Verdana" w:eastAsia="Verdana" w:hAnsi="Verdana" w:cs="Verdana"/>
          <w:color w:val="000033"/>
          <w:sz w:val="24"/>
          <w:szCs w:val="24"/>
        </w:rPr>
        <w:t>many</w:t>
      </w:r>
      <w:proofErr w:type="gramEnd"/>
      <w:r>
        <w:rPr>
          <w:rFonts w:ascii="Verdana" w:eastAsia="Verdana" w:hAnsi="Verdana" w:cs="Verdana"/>
          <w:color w:val="000033"/>
          <w:sz w:val="24"/>
          <w:szCs w:val="24"/>
        </w:rPr>
        <w:t xml:space="preserve"> information given in figure 1. </w:t>
      </w:r>
      <w:r>
        <w:rPr>
          <w:rFonts w:ascii="Verdana" w:eastAsia="Verdana" w:hAnsi="Verdana" w:cs="Verdana"/>
          <w:color w:val="000033"/>
          <w:sz w:val="24"/>
          <w:szCs w:val="24"/>
          <w:u w:val="single"/>
        </w:rPr>
        <w:t xml:space="preserve">I suggest </w:t>
      </w:r>
      <w:proofErr w:type="gramStart"/>
      <w:r>
        <w:rPr>
          <w:rFonts w:ascii="Verdana" w:eastAsia="Verdana" w:hAnsi="Verdana" w:cs="Verdana"/>
          <w:color w:val="000033"/>
          <w:sz w:val="24"/>
          <w:szCs w:val="24"/>
          <w:u w:val="single"/>
        </w:rPr>
        <w:t>to keep</w:t>
      </w:r>
      <w:proofErr w:type="gramEnd"/>
      <w:r>
        <w:rPr>
          <w:rFonts w:ascii="Verdana" w:eastAsia="Verdana" w:hAnsi="Verdana" w:cs="Verdana"/>
          <w:color w:val="000033"/>
          <w:sz w:val="24"/>
          <w:szCs w:val="24"/>
          <w:u w:val="single"/>
        </w:rPr>
        <w:t xml:space="preserve"> only the plan of the plot layout design</w:t>
      </w:r>
      <w:r>
        <w:rPr>
          <w:rFonts w:ascii="Verdana" w:eastAsia="Verdana" w:hAnsi="Verdana" w:cs="Verdana"/>
          <w:color w:val="000033"/>
          <w:sz w:val="24"/>
          <w:szCs w:val="24"/>
        </w:rPr>
        <w:t xml:space="preserve">. On figures 2, 3 and 4 the results of the statistical comparisons are hardly visible. </w:t>
      </w:r>
      <w:r>
        <w:rPr>
          <w:rFonts w:ascii="Verdana" w:eastAsia="Verdana" w:hAnsi="Verdana" w:cs="Verdana"/>
          <w:color w:val="000033"/>
          <w:sz w:val="24"/>
          <w:szCs w:val="24"/>
          <w:u w:val="single"/>
        </w:rPr>
        <w:t>Especially for p &lt; 0.1 or p &gt; 0.1. Please change the symbol used and enlarge them on the figure. In the legend what do you mean by "… and may be small"?</w:t>
      </w:r>
      <w:r>
        <w:rPr>
          <w:rFonts w:ascii="Verdana" w:eastAsia="Verdana" w:hAnsi="Verdana" w:cs="Verdana"/>
          <w:color w:val="000033"/>
          <w:sz w:val="24"/>
          <w:szCs w:val="24"/>
        </w:rPr>
        <w:t xml:space="preserve"> For me this precision is useless. Very often, you use the expression "marginally significant". I do not agree with this: the difference is significant or is not significant. </w:t>
      </w:r>
      <w:r>
        <w:rPr>
          <w:rFonts w:ascii="Verdana" w:eastAsia="Verdana" w:hAnsi="Verdana" w:cs="Verdana"/>
          <w:color w:val="000033"/>
          <w:sz w:val="24"/>
          <w:szCs w:val="24"/>
          <w:u w:val="single"/>
        </w:rPr>
        <w:t xml:space="preserve">You </w:t>
      </w:r>
      <w:proofErr w:type="gramStart"/>
      <w:r>
        <w:rPr>
          <w:rFonts w:ascii="Verdana" w:eastAsia="Verdana" w:hAnsi="Verdana" w:cs="Verdana"/>
          <w:color w:val="000033"/>
          <w:sz w:val="24"/>
          <w:szCs w:val="24"/>
          <w:u w:val="single"/>
        </w:rPr>
        <w:t>have to</w:t>
      </w:r>
      <w:proofErr w:type="gramEnd"/>
      <w:r>
        <w:rPr>
          <w:rFonts w:ascii="Verdana" w:eastAsia="Verdana" w:hAnsi="Verdana" w:cs="Verdana"/>
          <w:color w:val="000033"/>
          <w:sz w:val="24"/>
          <w:szCs w:val="24"/>
          <w:u w:val="single"/>
        </w:rPr>
        <w:t xml:space="preserve"> give the p threshold you retain in the method section of the paper.</w:t>
      </w:r>
    </w:p>
    <w:p w14:paraId="6967F3D4"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83" w:author="Nicholas Medina" w:date="2023-01-26T08:52:00Z">
        <w:r w:rsidRPr="004D3A05">
          <w:rPr>
            <w:rFonts w:ascii="Verdana" w:eastAsia="Verdana" w:hAnsi="Verdana" w:cs="Verdana"/>
            <w:b/>
            <w:bCs/>
            <w:color w:val="000033"/>
            <w:sz w:val="24"/>
            <w:szCs w:val="24"/>
            <w:u w:val="single"/>
          </w:rPr>
          <w:t>Figure 1 was split into two figures, where Figure 2 now contains an enlarged plot layout design (former Figure 1d) as 2a, alongside the aerial view of cover crops growing (former Figure 1e) as 2b.</w:t>
        </w:r>
      </w:ins>
    </w:p>
    <w:p w14:paraId="5401F058" w14:textId="77777777" w:rsidR="00C43D40" w:rsidRDefault="00000000">
      <w:pPr>
        <w:keepLines/>
        <w:widowControl w:val="0"/>
        <w:shd w:val="clear" w:color="auto" w:fill="FFFFFF"/>
        <w:spacing w:before="280" w:after="340"/>
        <w:rPr>
          <w:rFonts w:ascii="Verdana" w:eastAsia="Verdana" w:hAnsi="Verdana" w:cs="Verdana"/>
          <w:b/>
          <w:color w:val="000033"/>
          <w:sz w:val="24"/>
          <w:szCs w:val="24"/>
        </w:rPr>
      </w:pPr>
      <w:ins w:id="84" w:author="Nicholas Medina" w:date="2023-01-26T08:23:00Z">
        <w:r>
          <w:rPr>
            <w:rFonts w:ascii="Verdana" w:eastAsia="Verdana" w:hAnsi="Verdana" w:cs="Verdana"/>
            <w:b/>
            <w:color w:val="000033"/>
            <w:sz w:val="24"/>
            <w:szCs w:val="24"/>
          </w:rPr>
          <w:t xml:space="preserve">Significance symbols were </w:t>
        </w:r>
        <w:proofErr w:type="gramStart"/>
        <w:r>
          <w:rPr>
            <w:rFonts w:ascii="Verdana" w:eastAsia="Verdana" w:hAnsi="Verdana" w:cs="Verdana"/>
            <w:b/>
            <w:color w:val="000033"/>
            <w:sz w:val="24"/>
            <w:szCs w:val="24"/>
          </w:rPr>
          <w:t>changed</w:t>
        </w:r>
        <w:proofErr w:type="gramEnd"/>
        <w:r>
          <w:rPr>
            <w:rFonts w:ascii="Verdana" w:eastAsia="Verdana" w:hAnsi="Verdana" w:cs="Verdana"/>
            <w:b/>
            <w:color w:val="000033"/>
            <w:sz w:val="24"/>
            <w:szCs w:val="24"/>
          </w:rPr>
          <w:t xml:space="preserve"> and sizes enlarged in all figures.</w:t>
        </w:r>
      </w:ins>
    </w:p>
    <w:p w14:paraId="696E421F" w14:textId="77777777" w:rsidR="00C43D40" w:rsidRDefault="00000000">
      <w:pPr>
        <w:keepLines/>
        <w:widowControl w:val="0"/>
        <w:shd w:val="clear" w:color="auto" w:fill="FFFFFF"/>
        <w:spacing w:before="280" w:after="340"/>
        <w:rPr>
          <w:rFonts w:ascii="Verdana" w:eastAsia="Verdana" w:hAnsi="Verdana" w:cs="Verdana"/>
          <w:b/>
          <w:color w:val="000033"/>
          <w:sz w:val="24"/>
          <w:szCs w:val="24"/>
        </w:rPr>
      </w:pPr>
      <w:ins w:id="85" w:author="Nicholas Medina" w:date="2023-01-26T06:26:00Z">
        <w:r>
          <w:rPr>
            <w:rFonts w:ascii="Verdana" w:eastAsia="Verdana" w:hAnsi="Verdana" w:cs="Verdana"/>
            <w:b/>
            <w:color w:val="000033"/>
            <w:sz w:val="24"/>
            <w:szCs w:val="24"/>
          </w:rPr>
          <w:lastRenderedPageBreak/>
          <w:t>The “...and may be small” refers to error bars that exist but appear smaller than the central black dot size in treatment categories on figures, which cannot be both made smaller and kept reasonably visible. This is in response to alternative comments that treatment central tendency dots should always show error bars when n &gt; 1.</w:t>
        </w:r>
      </w:ins>
    </w:p>
    <w:p w14:paraId="45EB9D84" w14:textId="77777777" w:rsidR="00C43D40" w:rsidRDefault="00000000">
      <w:pPr>
        <w:keepLines/>
        <w:widowControl w:val="0"/>
        <w:shd w:val="clear" w:color="auto" w:fill="FFFFFF"/>
        <w:spacing w:before="280" w:after="340"/>
        <w:rPr>
          <w:ins w:id="86" w:author="Nicholas Medina" w:date="2023-01-26T06:18:00Z"/>
          <w:rFonts w:ascii="Verdana" w:eastAsia="Verdana" w:hAnsi="Verdana" w:cs="Verdana"/>
          <w:b/>
          <w:color w:val="000033"/>
          <w:sz w:val="24"/>
          <w:szCs w:val="24"/>
        </w:rPr>
      </w:pPr>
      <w:ins w:id="87" w:author="Nicholas Medina" w:date="2023-01-26T06:18:00Z">
        <w:r>
          <w:rPr>
            <w:rFonts w:ascii="Verdana" w:eastAsia="Verdana" w:hAnsi="Verdana" w:cs="Verdana"/>
            <w:b/>
            <w:color w:val="000033"/>
            <w:sz w:val="24"/>
            <w:szCs w:val="24"/>
          </w:rPr>
          <w:t xml:space="preserve">We have explicitly included the threshold for significance toward the end of the Statistics sub-section (last) paragraph. </w:t>
        </w:r>
      </w:ins>
    </w:p>
    <w:p w14:paraId="7B06AD43" w14:textId="77777777" w:rsidR="00C43D40" w:rsidRDefault="00000000">
      <w:pPr>
        <w:keepLines/>
        <w:widowControl w:val="0"/>
        <w:shd w:val="clear" w:color="auto" w:fill="FFFFFF"/>
        <w:spacing w:before="280" w:after="340"/>
        <w:rPr>
          <w:ins w:id="88" w:author="Nicholas Medina" w:date="2023-01-26T06:18:00Z"/>
          <w:rFonts w:ascii="Verdana" w:eastAsia="Verdana" w:hAnsi="Verdana" w:cs="Verdana"/>
          <w:b/>
          <w:color w:val="000033"/>
          <w:sz w:val="24"/>
          <w:szCs w:val="24"/>
        </w:rPr>
      </w:pPr>
      <w:ins w:id="89" w:author="Nicholas Medina" w:date="2023-01-26T06:18:00Z">
        <w:r>
          <w:rPr>
            <w:rFonts w:ascii="Verdana" w:eastAsia="Verdana" w:hAnsi="Verdana" w:cs="Verdana"/>
            <w:b/>
            <w:color w:val="000033"/>
            <w:sz w:val="24"/>
            <w:szCs w:val="24"/>
          </w:rPr>
          <w:t>We have maintained the use of significant and marginally significant to align with both convention as well as decreasing reliance on strict p-values cutoffs for hypothesis testing, as stated in the relevant new sentence:</w:t>
        </w:r>
      </w:ins>
    </w:p>
    <w:p w14:paraId="4A31DB26" w14:textId="77777777" w:rsidR="00C43D40" w:rsidRDefault="00000000">
      <w:pPr>
        <w:keepLines/>
        <w:widowControl w:val="0"/>
        <w:shd w:val="clear" w:color="auto" w:fill="FFFFFF"/>
        <w:spacing w:before="280" w:after="340"/>
        <w:rPr>
          <w:rFonts w:ascii="Verdana" w:eastAsia="Verdana" w:hAnsi="Verdana" w:cs="Verdana"/>
          <w:b/>
          <w:color w:val="000033"/>
          <w:sz w:val="24"/>
          <w:szCs w:val="24"/>
        </w:rPr>
      </w:pPr>
      <w:ins w:id="90" w:author="Nicholas Medina" w:date="2023-01-26T06:18:00Z">
        <w:r>
          <w:rPr>
            <w:rFonts w:ascii="Verdana" w:eastAsia="Verdana" w:hAnsi="Verdana" w:cs="Verdana"/>
            <w:b/>
            <w:color w:val="000033"/>
            <w:sz w:val="24"/>
            <w:szCs w:val="24"/>
          </w:rPr>
          <w:t>“...treatment effects were delineated at alpha = 0.05, and marginal significance at 0.05 &lt; alpha &lt; 0.1 to align with both convention and decreasing emphasis on strict cutoffs for hypothesis testing (Curran-Everett 2020). Treatment…”</w:t>
        </w:r>
      </w:ins>
    </w:p>
    <w:p w14:paraId="75B12BB9" w14:textId="77777777" w:rsidR="00C43D40" w:rsidRDefault="00C43D40">
      <w:pPr>
        <w:keepLines/>
        <w:widowControl w:val="0"/>
        <w:shd w:val="clear" w:color="auto" w:fill="FFFFFF"/>
        <w:spacing w:before="280" w:after="340"/>
        <w:rPr>
          <w:rFonts w:ascii="Verdana" w:eastAsia="Verdana" w:hAnsi="Verdana" w:cs="Verdana"/>
          <w:b/>
          <w:color w:val="000033"/>
          <w:sz w:val="24"/>
          <w:szCs w:val="24"/>
        </w:rPr>
      </w:pPr>
    </w:p>
    <w:p w14:paraId="28E7602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proofErr w:type="gramStart"/>
      <w:r>
        <w:rPr>
          <w:rFonts w:ascii="Verdana" w:eastAsia="Verdana" w:hAnsi="Verdana" w:cs="Verdana"/>
          <w:color w:val="000033"/>
          <w:sz w:val="24"/>
          <w:szCs w:val="24"/>
        </w:rPr>
        <w:t>Therefore</w:t>
      </w:r>
      <w:proofErr w:type="gramEnd"/>
      <w:r>
        <w:rPr>
          <w:rFonts w:ascii="Verdana" w:eastAsia="Verdana" w:hAnsi="Verdana" w:cs="Verdana"/>
          <w:color w:val="000033"/>
          <w:sz w:val="24"/>
          <w:szCs w:val="24"/>
        </w:rPr>
        <w:t xml:space="preserve"> I suggest to accept the paper after some revisions of the text.</w:t>
      </w:r>
    </w:p>
    <w:p w14:paraId="4F5F98A5"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216FD6C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Specific comments</w:t>
      </w:r>
    </w:p>
    <w:p w14:paraId="5A90165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Abstract.</w:t>
      </w:r>
    </w:p>
    <w:p w14:paraId="64B502D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Please mention in the abstract the location of the experimental site and the type of soil.</w:t>
      </w:r>
    </w:p>
    <w:p w14:paraId="0F3A8451" w14:textId="77777777" w:rsidR="00C43D40" w:rsidRPr="004D3A05" w:rsidRDefault="00000000">
      <w:pPr>
        <w:keepLines/>
        <w:widowControl w:val="0"/>
        <w:shd w:val="clear" w:color="auto" w:fill="FFFFFF"/>
        <w:spacing w:before="280" w:after="340"/>
        <w:rPr>
          <w:ins w:id="91" w:author="Nicholas Medina" w:date="2023-01-20T21:43:00Z"/>
          <w:rFonts w:ascii="Verdana" w:eastAsia="Verdana" w:hAnsi="Verdana" w:cs="Verdana"/>
          <w:b/>
          <w:bCs/>
          <w:color w:val="000033"/>
          <w:sz w:val="24"/>
          <w:szCs w:val="24"/>
        </w:rPr>
      </w:pPr>
      <w:ins w:id="92" w:author="Nicholas Medina" w:date="2023-01-20T21:43:00Z">
        <w:r w:rsidRPr="004D3A05">
          <w:rPr>
            <w:rFonts w:ascii="Verdana" w:eastAsia="Verdana" w:hAnsi="Verdana" w:cs="Verdana"/>
            <w:b/>
            <w:bCs/>
            <w:color w:val="000033"/>
            <w:sz w:val="24"/>
            <w:szCs w:val="24"/>
          </w:rPr>
          <w:t xml:space="preserve">This location and soil information was added near L30 as </w:t>
        </w:r>
      </w:ins>
    </w:p>
    <w:p w14:paraId="52F2D038"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
        <w:pPrChange w:id="93" w:author="Nicholas Medina" w:date="2023-01-26T06:13:00Z">
          <w:pPr>
            <w:keepLines/>
            <w:widowControl w:val="0"/>
            <w:shd w:val="clear" w:color="auto" w:fill="FFFFFF"/>
            <w:spacing w:before="280" w:after="340"/>
          </w:pPr>
        </w:pPrChange>
      </w:pPr>
      <w:ins w:id="94" w:author="Nicholas Medina" w:date="2023-01-20T21:43:00Z">
        <w:r w:rsidRPr="004D3A05">
          <w:rPr>
            <w:rFonts w:ascii="Verdana" w:eastAsia="Verdana" w:hAnsi="Verdana" w:cs="Verdana"/>
            <w:b/>
            <w:bCs/>
            <w:color w:val="000033"/>
            <w:sz w:val="24"/>
            <w:szCs w:val="24"/>
          </w:rPr>
          <w:t xml:space="preserve">“...and crop yield in an urban </w:t>
        </w:r>
        <w:proofErr w:type="spellStart"/>
        <w:r w:rsidRPr="004D3A05">
          <w:rPr>
            <w:rFonts w:ascii="Verdana" w:eastAsia="Verdana" w:hAnsi="Verdana" w:cs="Verdana"/>
            <w:b/>
            <w:bCs/>
            <w:color w:val="000033"/>
            <w:sz w:val="24"/>
            <w:szCs w:val="24"/>
          </w:rPr>
          <w:t>Technosol</w:t>
        </w:r>
        <w:proofErr w:type="spellEnd"/>
        <w:r w:rsidRPr="004D3A05">
          <w:rPr>
            <w:rFonts w:ascii="Verdana" w:eastAsia="Verdana" w:hAnsi="Verdana" w:cs="Verdana"/>
            <w:b/>
            <w:bCs/>
            <w:color w:val="000033"/>
            <w:sz w:val="24"/>
            <w:szCs w:val="24"/>
          </w:rPr>
          <w:t xml:space="preserve"> in Detroit, MI, USA.</w:t>
        </w:r>
      </w:ins>
    </w:p>
    <w:p w14:paraId="482AE86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36: replace the term "initial management" by something more explicit.</w:t>
      </w:r>
    </w:p>
    <w:p w14:paraId="3122C57C" w14:textId="77777777" w:rsidR="00C43D40" w:rsidRPr="004D3A05" w:rsidRDefault="00000000">
      <w:pPr>
        <w:keepLines/>
        <w:widowControl w:val="0"/>
        <w:shd w:val="clear" w:color="auto" w:fill="FFFFFF"/>
        <w:spacing w:before="280" w:after="340"/>
        <w:rPr>
          <w:ins w:id="95" w:author="Nicholas Medina" w:date="2023-01-25T01:45:00Z"/>
          <w:rFonts w:ascii="Verdana" w:eastAsia="Verdana" w:hAnsi="Verdana" w:cs="Verdana"/>
          <w:b/>
          <w:bCs/>
          <w:color w:val="000033"/>
          <w:sz w:val="24"/>
          <w:szCs w:val="24"/>
        </w:rPr>
      </w:pPr>
      <w:ins w:id="96" w:author="Nicholas Medina" w:date="2023-01-25T01:45:00Z">
        <w:r w:rsidRPr="004D3A05">
          <w:rPr>
            <w:rFonts w:ascii="Verdana" w:eastAsia="Verdana" w:hAnsi="Verdana" w:cs="Verdana"/>
            <w:b/>
            <w:bCs/>
            <w:color w:val="000033"/>
            <w:sz w:val="24"/>
            <w:szCs w:val="24"/>
          </w:rPr>
          <w:lastRenderedPageBreak/>
          <w:t xml:space="preserve">This phrasing was changed to: </w:t>
        </w:r>
      </w:ins>
    </w:p>
    <w:p w14:paraId="1DFEE883"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97" w:author="Nicholas Medina" w:date="2023-01-25T01:45:00Z">
            <w:rPr>
              <w:rFonts w:ascii="Verdana" w:eastAsia="Verdana" w:hAnsi="Verdana" w:cs="Verdana"/>
              <w:color w:val="000033"/>
              <w:sz w:val="24"/>
              <w:szCs w:val="24"/>
            </w:rPr>
          </w:rPrChange>
        </w:rPr>
        <w:pPrChange w:id="98" w:author="Nicholas Medina" w:date="2023-01-26T06:13:00Z">
          <w:pPr>
            <w:keepLines/>
            <w:widowControl w:val="0"/>
            <w:shd w:val="clear" w:color="auto" w:fill="FFFFFF"/>
            <w:spacing w:before="280" w:after="340"/>
          </w:pPr>
        </w:pPrChange>
      </w:pPr>
      <w:ins w:id="99" w:author="Nicholas Medina" w:date="2023-01-25T01:45:00Z">
        <w:r w:rsidRPr="004D3A05">
          <w:rPr>
            <w:rFonts w:ascii="Verdana" w:eastAsia="Verdana" w:hAnsi="Verdana" w:cs="Verdana"/>
            <w:b/>
            <w:bCs/>
            <w:color w:val="000033"/>
            <w:sz w:val="24"/>
            <w:szCs w:val="24"/>
          </w:rPr>
          <w:t>“...balanced trade-offs for lowering soil strength, promoting infiltration, and feasibly minimizing weeds, …”</w:t>
        </w:r>
      </w:ins>
    </w:p>
    <w:p w14:paraId="572AA17C"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1981FF3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Introduction</w:t>
      </w:r>
    </w:p>
    <w:p w14:paraId="2B28D3C6"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47-48: what do you mean by "can increase potential responses to intervention"? Which responses? Please be more explicit.</w:t>
      </w:r>
    </w:p>
    <w:p w14:paraId="585110E5" w14:textId="77777777" w:rsidR="00C43D40" w:rsidRPr="004D3A05" w:rsidRDefault="00000000">
      <w:pPr>
        <w:keepLines/>
        <w:widowControl w:val="0"/>
        <w:shd w:val="clear" w:color="auto" w:fill="FFFFFF"/>
        <w:spacing w:before="280" w:after="340"/>
        <w:rPr>
          <w:ins w:id="100" w:author="Nicholas Medina" w:date="2023-01-25T01:04:00Z"/>
          <w:rFonts w:ascii="Verdana" w:eastAsia="Verdana" w:hAnsi="Verdana" w:cs="Verdana"/>
          <w:b/>
          <w:bCs/>
          <w:color w:val="000033"/>
          <w:sz w:val="24"/>
          <w:szCs w:val="24"/>
        </w:rPr>
      </w:pPr>
      <w:ins w:id="101" w:author="Nicholas Medina" w:date="2023-01-25T01:04:00Z">
        <w:r w:rsidRPr="004D3A05">
          <w:rPr>
            <w:rFonts w:ascii="Verdana" w:eastAsia="Verdana" w:hAnsi="Verdana" w:cs="Verdana"/>
            <w:b/>
            <w:bCs/>
            <w:color w:val="000033"/>
            <w:sz w:val="24"/>
            <w:szCs w:val="24"/>
          </w:rPr>
          <w:t xml:space="preserve">This sentence was clarified to: </w:t>
        </w:r>
      </w:ins>
    </w:p>
    <w:p w14:paraId="39020359"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
        <w:pPrChange w:id="102" w:author="Nicholas Medina" w:date="2023-01-26T06:13:00Z">
          <w:pPr>
            <w:keepLines/>
            <w:widowControl w:val="0"/>
            <w:shd w:val="clear" w:color="auto" w:fill="FFFFFF"/>
            <w:spacing w:before="280" w:after="340"/>
          </w:pPr>
        </w:pPrChange>
      </w:pPr>
      <w:ins w:id="103" w:author="Nicholas Medina" w:date="2023-01-25T01:04:00Z">
        <w:r w:rsidRPr="004D3A05">
          <w:rPr>
            <w:rFonts w:ascii="Verdana" w:eastAsia="Verdana" w:hAnsi="Verdana" w:cs="Verdana"/>
            <w:b/>
            <w:bCs/>
            <w:color w:val="000033"/>
            <w:sz w:val="24"/>
            <w:szCs w:val="24"/>
          </w:rPr>
          <w:t>“...saturation (</w:t>
        </w:r>
        <w:r w:rsidRPr="004D3A05">
          <w:rPr>
            <w:b/>
            <w:bCs/>
          </w:rPr>
          <w:fldChar w:fldCharType="begin"/>
        </w:r>
        <w:r w:rsidRPr="004D3A05">
          <w:rPr>
            <w:b/>
            <w:bCs/>
          </w:rPr>
          <w:instrText>HYPERLINK "https://docs.google.com/document/d/1IVqbR8mzmkIjUq-3pKT9jY_bqsWLyYk5QfYALQMIIf4/edit#bookmark=id.3x8tuzt"</w:instrText>
        </w:r>
        <w:r w:rsidRPr="004D3A05">
          <w:rPr>
            <w:b/>
            <w:bCs/>
          </w:rPr>
        </w:r>
        <w:r w:rsidRPr="004D3A05">
          <w:rPr>
            <w:b/>
            <w:bCs/>
          </w:rPr>
          <w:fldChar w:fldCharType="separate"/>
        </w:r>
        <w:r w:rsidRPr="004D3A05">
          <w:rPr>
            <w:rFonts w:ascii="Verdana" w:eastAsia="Verdana" w:hAnsi="Verdana" w:cs="Verdana"/>
            <w:b/>
            <w:bCs/>
            <w:color w:val="000033"/>
            <w:sz w:val="24"/>
            <w:szCs w:val="24"/>
          </w:rPr>
          <w:t>Stewart et al., 2007</w:t>
        </w:r>
        <w:r w:rsidRPr="004D3A05">
          <w:rPr>
            <w:b/>
            <w:bCs/>
          </w:rPr>
          <w:fldChar w:fldCharType="end"/>
        </w:r>
        <w:r w:rsidRPr="004D3A05">
          <w:rPr>
            <w:rFonts w:ascii="Verdana" w:eastAsia="Verdana" w:hAnsi="Verdana" w:cs="Verdana"/>
            <w:b/>
            <w:bCs/>
            <w:color w:val="000033"/>
            <w:sz w:val="24"/>
            <w:szCs w:val="24"/>
          </w:rPr>
          <w:t>), they potentially increase in fertility more quickly in response to active sustainable management compared to high-fertility soils (</w:t>
        </w:r>
        <w:r w:rsidRPr="004D3A05">
          <w:rPr>
            <w:b/>
            <w:bCs/>
          </w:rPr>
          <w:fldChar w:fldCharType="begin"/>
        </w:r>
        <w:r w:rsidRPr="004D3A05">
          <w:rPr>
            <w:b/>
            <w:bCs/>
          </w:rPr>
          <w:instrText>HYPERLINK "https://docs.google.com/document/d/1IVqbR8mzmkIjUq-3pKT9jY_bqsWLyYk5QfYALQMIIf4/edit#bookmark=id.2iq8gzs"</w:instrText>
        </w:r>
        <w:r w:rsidRPr="004D3A05">
          <w:rPr>
            <w:b/>
            <w:bCs/>
          </w:rPr>
        </w:r>
        <w:r w:rsidRPr="004D3A05">
          <w:rPr>
            <w:b/>
            <w:bCs/>
          </w:rPr>
          <w:fldChar w:fldCharType="separate"/>
        </w:r>
        <w:r w:rsidRPr="004D3A05">
          <w:rPr>
            <w:rFonts w:ascii="Verdana" w:eastAsia="Verdana" w:hAnsi="Verdana" w:cs="Verdana"/>
            <w:b/>
            <w:bCs/>
            <w:color w:val="000033"/>
            <w:sz w:val="24"/>
            <w:szCs w:val="24"/>
          </w:rPr>
          <w:t>Kumar</w:t>
        </w:r>
        <w:r w:rsidRPr="004D3A05">
          <w:rPr>
            <w:b/>
            <w:bCs/>
          </w:rPr>
          <w:fldChar w:fldCharType="end"/>
        </w:r>
        <w:r w:rsidRPr="004D3A05">
          <w:rPr>
            <w:rFonts w:ascii="Verdana" w:eastAsia="Verdana" w:hAnsi="Verdana" w:cs="Verdana"/>
            <w:b/>
            <w:bCs/>
            <w:color w:val="000033"/>
            <w:sz w:val="24"/>
            <w:szCs w:val="24"/>
          </w:rPr>
          <w:t>…”</w:t>
        </w:r>
      </w:ins>
    </w:p>
    <w:p w14:paraId="1D47453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76-78: the mention of the dust bowl or the "fall of ancient civilizations" is excessive in the context of this paper…</w:t>
      </w:r>
    </w:p>
    <w:p w14:paraId="52377805" w14:textId="77777777" w:rsidR="00C43D40" w:rsidRPr="00C43D40" w:rsidRDefault="00000000">
      <w:pPr>
        <w:keepLines/>
        <w:widowControl w:val="0"/>
        <w:shd w:val="clear" w:color="auto" w:fill="FFFFFF"/>
        <w:spacing w:before="280" w:after="340"/>
        <w:rPr>
          <w:ins w:id="104" w:author="Nicholas Medina" w:date="2023-01-25T21:02:00Z"/>
          <w:rFonts w:ascii="Verdana" w:eastAsia="Verdana" w:hAnsi="Verdana" w:cs="Verdana"/>
          <w:b/>
          <w:color w:val="000033"/>
          <w:sz w:val="24"/>
          <w:szCs w:val="24"/>
          <w:rPrChange w:id="105" w:author="Nicholas Medina" w:date="2023-01-25T21:02:00Z">
            <w:rPr>
              <w:ins w:id="106" w:author="Nicholas Medina" w:date="2023-01-25T21:02:00Z"/>
              <w:rFonts w:ascii="Verdana" w:eastAsia="Verdana" w:hAnsi="Verdana" w:cs="Verdana"/>
              <w:color w:val="000033"/>
              <w:sz w:val="24"/>
              <w:szCs w:val="24"/>
            </w:rPr>
          </w:rPrChange>
        </w:rPr>
      </w:pPr>
      <w:ins w:id="107" w:author="Nicholas Medina" w:date="2023-01-25T21:02:00Z">
        <w:r>
          <w:rPr>
            <w:rFonts w:ascii="Verdana" w:eastAsia="Verdana" w:hAnsi="Verdana" w:cs="Verdana"/>
            <w:b/>
            <w:color w:val="000033"/>
            <w:sz w:val="24"/>
            <w:szCs w:val="24"/>
            <w:rPrChange w:id="108" w:author="Nicholas Medina" w:date="2023-01-25T21:02:00Z">
              <w:rPr>
                <w:rFonts w:ascii="Verdana" w:eastAsia="Verdana" w:hAnsi="Verdana" w:cs="Verdana"/>
                <w:color w:val="000033"/>
                <w:sz w:val="24"/>
                <w:szCs w:val="24"/>
              </w:rPr>
            </w:rPrChange>
          </w:rPr>
          <w:t xml:space="preserve">This example was </w:t>
        </w:r>
        <w:proofErr w:type="gramStart"/>
        <w:r>
          <w:rPr>
            <w:rFonts w:ascii="Verdana" w:eastAsia="Verdana" w:hAnsi="Verdana" w:cs="Verdana"/>
            <w:b/>
            <w:color w:val="000033"/>
            <w:sz w:val="24"/>
            <w:szCs w:val="24"/>
            <w:rPrChange w:id="109" w:author="Nicholas Medina" w:date="2023-01-25T21:02:00Z">
              <w:rPr>
                <w:rFonts w:ascii="Verdana" w:eastAsia="Verdana" w:hAnsi="Verdana" w:cs="Verdana"/>
                <w:color w:val="000033"/>
                <w:sz w:val="24"/>
                <w:szCs w:val="24"/>
              </w:rPr>
            </w:rPrChange>
          </w:rPr>
          <w:t>removed</w:t>
        </w:r>
        <w:proofErr w:type="gramEnd"/>
        <w:r>
          <w:rPr>
            <w:rFonts w:ascii="Verdana" w:eastAsia="Verdana" w:hAnsi="Verdana" w:cs="Verdana"/>
            <w:b/>
            <w:color w:val="000033"/>
            <w:sz w:val="24"/>
            <w:szCs w:val="24"/>
            <w:rPrChange w:id="110" w:author="Nicholas Medina" w:date="2023-01-25T21:02:00Z">
              <w:rPr>
                <w:rFonts w:ascii="Verdana" w:eastAsia="Verdana" w:hAnsi="Verdana" w:cs="Verdana"/>
                <w:color w:val="000033"/>
                <w:sz w:val="24"/>
                <w:szCs w:val="24"/>
              </w:rPr>
            </w:rPrChange>
          </w:rPr>
          <w:t xml:space="preserve"> and this statement toned down to the following phrase: </w:t>
        </w:r>
      </w:ins>
    </w:p>
    <w:p w14:paraId="35042944" w14:textId="77777777" w:rsidR="00C43D40" w:rsidRPr="00C43D40" w:rsidRDefault="00000000" w:rsidP="00C43D40">
      <w:pPr>
        <w:keepLines/>
        <w:widowControl w:val="0"/>
        <w:shd w:val="clear" w:color="auto" w:fill="FFFFFF"/>
        <w:spacing w:before="280" w:after="340"/>
        <w:ind w:firstLine="720"/>
        <w:rPr>
          <w:rFonts w:ascii="Verdana" w:eastAsia="Verdana" w:hAnsi="Verdana" w:cs="Verdana"/>
          <w:b/>
          <w:color w:val="000033"/>
          <w:sz w:val="24"/>
          <w:szCs w:val="24"/>
          <w:rPrChange w:id="111" w:author="Nicholas Medina" w:date="2023-01-25T21:02:00Z">
            <w:rPr>
              <w:rFonts w:ascii="Verdana" w:eastAsia="Verdana" w:hAnsi="Verdana" w:cs="Verdana"/>
              <w:color w:val="000033"/>
              <w:sz w:val="24"/>
              <w:szCs w:val="24"/>
            </w:rPr>
          </w:rPrChange>
        </w:rPr>
        <w:pPrChange w:id="112" w:author="Nicholas Medina" w:date="2023-01-26T06:13:00Z">
          <w:pPr>
            <w:keepLines/>
            <w:widowControl w:val="0"/>
            <w:shd w:val="clear" w:color="auto" w:fill="FFFFFF"/>
            <w:spacing w:before="280" w:after="340"/>
          </w:pPr>
        </w:pPrChange>
      </w:pPr>
      <w:ins w:id="113" w:author="Nicholas Medina" w:date="2023-01-25T21:02:00Z">
        <w:r>
          <w:rPr>
            <w:rFonts w:ascii="Verdana" w:eastAsia="Verdana" w:hAnsi="Verdana" w:cs="Verdana"/>
            <w:b/>
            <w:color w:val="000033"/>
            <w:sz w:val="24"/>
            <w:szCs w:val="24"/>
            <w:rPrChange w:id="114" w:author="Nicholas Medina" w:date="2023-01-25T21:02:00Z">
              <w:rPr>
                <w:rFonts w:ascii="Verdana" w:eastAsia="Verdana" w:hAnsi="Verdana" w:cs="Verdana"/>
                <w:color w:val="000033"/>
                <w:sz w:val="24"/>
                <w:szCs w:val="24"/>
              </w:rPr>
            </w:rPrChange>
          </w:rPr>
          <w:t>“...dependency on intense tillage to maintain previous yields (</w:t>
        </w:r>
        <w:r>
          <w:fldChar w:fldCharType="begin"/>
        </w:r>
        <w:r>
          <w:instrText>HYPERLINK "https://docs.google.com/document/d/1IVqbR8mzmkIjUq-3pKT9jY_bqsWLyYk5QfYALQMIIf4/edit#bookmark=id.1mrcu09"</w:instrText>
        </w:r>
        <w:r>
          <w:fldChar w:fldCharType="separate"/>
        </w:r>
        <w:r>
          <w:rPr>
            <w:rFonts w:ascii="Verdana" w:eastAsia="Verdana" w:hAnsi="Verdana" w:cs="Verdana"/>
            <w:b/>
            <w:color w:val="000033"/>
            <w:sz w:val="24"/>
            <w:szCs w:val="24"/>
            <w:rPrChange w:id="115" w:author="Nicholas Medina" w:date="2023-01-25T21:02:00Z">
              <w:rPr>
                <w:rFonts w:ascii="Verdana" w:eastAsia="Verdana" w:hAnsi="Verdana" w:cs="Verdana"/>
                <w:color w:val="000033"/>
                <w:sz w:val="24"/>
                <w:szCs w:val="24"/>
              </w:rPr>
            </w:rPrChange>
          </w:rPr>
          <w:t xml:space="preserve">de </w:t>
        </w:r>
        <w:proofErr w:type="spellStart"/>
        <w:r>
          <w:rPr>
            <w:rFonts w:ascii="Verdana" w:eastAsia="Verdana" w:hAnsi="Verdana" w:cs="Verdana"/>
            <w:b/>
            <w:color w:val="000033"/>
            <w:sz w:val="24"/>
            <w:szCs w:val="24"/>
            <w:rPrChange w:id="116" w:author="Nicholas Medina" w:date="2023-01-25T21:02:00Z">
              <w:rPr>
                <w:rFonts w:ascii="Verdana" w:eastAsia="Verdana" w:hAnsi="Verdana" w:cs="Verdana"/>
                <w:color w:val="000033"/>
                <w:sz w:val="24"/>
                <w:szCs w:val="24"/>
              </w:rPr>
            </w:rPrChange>
          </w:rPr>
          <w:t>Cárcer</w:t>
        </w:r>
        <w:proofErr w:type="spellEnd"/>
        <w:r>
          <w:rPr>
            <w:rFonts w:ascii="Verdana" w:eastAsia="Verdana" w:hAnsi="Verdana" w:cs="Verdana"/>
            <w:b/>
            <w:color w:val="000033"/>
            <w:sz w:val="24"/>
            <w:szCs w:val="24"/>
            <w:rPrChange w:id="117" w:author="Nicholas Medina" w:date="2023-01-25T21:02:00Z">
              <w:rPr>
                <w:rFonts w:ascii="Verdana" w:eastAsia="Verdana" w:hAnsi="Verdana" w:cs="Verdana"/>
                <w:color w:val="000033"/>
                <w:sz w:val="24"/>
                <w:szCs w:val="24"/>
              </w:rPr>
            </w:rPrChange>
          </w:rPr>
          <w:t xml:space="preserve"> et al., 2019</w:t>
        </w:r>
        <w:r>
          <w:fldChar w:fldCharType="end"/>
        </w:r>
        <w:r>
          <w:rPr>
            <w:rFonts w:ascii="Verdana" w:eastAsia="Verdana" w:hAnsi="Verdana" w:cs="Verdana"/>
            <w:b/>
            <w:color w:val="000033"/>
            <w:sz w:val="24"/>
            <w:szCs w:val="24"/>
            <w:rPrChange w:id="118" w:author="Nicholas Medina" w:date="2023-01-25T21:02:00Z">
              <w:rPr>
                <w:rFonts w:ascii="Verdana" w:eastAsia="Verdana" w:hAnsi="Verdana" w:cs="Verdana"/>
                <w:color w:val="000033"/>
                <w:sz w:val="24"/>
                <w:szCs w:val="24"/>
              </w:rPr>
            </w:rPrChange>
          </w:rPr>
          <w:t>), which may risk amplifying local soil fertility issues (</w:t>
        </w:r>
        <w:r>
          <w:fldChar w:fldCharType="begin"/>
        </w:r>
        <w:r>
          <w:instrText>HYPERLINK "https://docs.google.com/document/d/1IVqbR8mzmkIjUq-3pKT9jY_bqsWLyYk5QfYALQMIIf4/edit#bookmark=id.2xcytpi"</w:instrText>
        </w:r>
        <w:r>
          <w:fldChar w:fldCharType="separate"/>
        </w:r>
        <w:r>
          <w:rPr>
            <w:rFonts w:ascii="Verdana" w:eastAsia="Verdana" w:hAnsi="Verdana" w:cs="Verdana"/>
            <w:b/>
            <w:color w:val="000033"/>
            <w:sz w:val="24"/>
            <w:szCs w:val="24"/>
            <w:rPrChange w:id="119" w:author="Nicholas Medina" w:date="2023-01-25T21:02:00Z">
              <w:rPr>
                <w:rFonts w:ascii="Verdana" w:eastAsia="Verdana" w:hAnsi="Verdana" w:cs="Verdana"/>
                <w:color w:val="000033"/>
                <w:sz w:val="24"/>
                <w:szCs w:val="24"/>
              </w:rPr>
            </w:rPrChange>
          </w:rPr>
          <w:t>Amundson</w:t>
        </w:r>
        <w:r>
          <w:fldChar w:fldCharType="end"/>
        </w:r>
        <w:r>
          <w:rPr>
            <w:rFonts w:ascii="Verdana" w:eastAsia="Verdana" w:hAnsi="Verdana" w:cs="Verdana"/>
            <w:b/>
            <w:color w:val="000033"/>
            <w:sz w:val="24"/>
            <w:szCs w:val="24"/>
            <w:rPrChange w:id="120" w:author="Nicholas Medina" w:date="2023-01-25T21:02:00Z">
              <w:rPr>
                <w:rFonts w:ascii="Verdana" w:eastAsia="Verdana" w:hAnsi="Verdana" w:cs="Verdana"/>
                <w:color w:val="000033"/>
                <w:sz w:val="24"/>
                <w:szCs w:val="24"/>
              </w:rPr>
            </w:rPrChange>
          </w:rPr>
          <w:t>…”</w:t>
        </w:r>
      </w:ins>
    </w:p>
    <w:p w14:paraId="7BAFDA2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102-105: the sentence is not clear enough.</w:t>
      </w:r>
    </w:p>
    <w:p w14:paraId="24523E07" w14:textId="77777777" w:rsidR="00C43D40" w:rsidRPr="004D3A05" w:rsidRDefault="00000000">
      <w:pPr>
        <w:keepLines/>
        <w:widowControl w:val="0"/>
        <w:shd w:val="clear" w:color="auto" w:fill="FFFFFF"/>
        <w:spacing w:before="280" w:after="340"/>
        <w:rPr>
          <w:ins w:id="121" w:author="Nicholas Medina" w:date="2023-01-25T01:16:00Z"/>
          <w:rFonts w:ascii="Verdana" w:eastAsia="Verdana" w:hAnsi="Verdana" w:cs="Verdana"/>
          <w:b/>
          <w:bCs/>
          <w:color w:val="000033"/>
          <w:sz w:val="24"/>
          <w:szCs w:val="24"/>
        </w:rPr>
      </w:pPr>
      <w:ins w:id="122" w:author="Nicholas Medina" w:date="2023-01-25T01:16:00Z">
        <w:r w:rsidRPr="004D3A05">
          <w:rPr>
            <w:rFonts w:ascii="Verdana" w:eastAsia="Verdana" w:hAnsi="Verdana" w:cs="Verdana"/>
            <w:b/>
            <w:bCs/>
            <w:color w:val="000033"/>
            <w:sz w:val="24"/>
            <w:szCs w:val="24"/>
          </w:rPr>
          <w:t xml:space="preserve">This sentence was re-written for clarity to: </w:t>
        </w:r>
      </w:ins>
    </w:p>
    <w:p w14:paraId="02225D40"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123" w:author="Nicholas Medina" w:date="2023-01-25T01:16:00Z">
            <w:rPr>
              <w:rFonts w:ascii="Verdana" w:eastAsia="Verdana" w:hAnsi="Verdana" w:cs="Verdana"/>
              <w:color w:val="000033"/>
              <w:sz w:val="24"/>
              <w:szCs w:val="24"/>
            </w:rPr>
          </w:rPrChange>
        </w:rPr>
        <w:pPrChange w:id="124" w:author="Nicholas Medina" w:date="2023-01-26T06:13:00Z">
          <w:pPr>
            <w:keepLines/>
            <w:widowControl w:val="0"/>
            <w:shd w:val="clear" w:color="auto" w:fill="FFFFFF"/>
            <w:spacing w:before="280" w:after="340"/>
          </w:pPr>
        </w:pPrChange>
      </w:pPr>
      <w:ins w:id="125" w:author="Nicholas Medina" w:date="2023-01-25T01:16:00Z">
        <w:r w:rsidRPr="004D3A05">
          <w:rPr>
            <w:rFonts w:ascii="Verdana" w:eastAsia="Verdana" w:hAnsi="Verdana" w:cs="Verdana"/>
            <w:b/>
            <w:bCs/>
            <w:color w:val="000033"/>
            <w:sz w:val="24"/>
            <w:szCs w:val="24"/>
          </w:rPr>
          <w:t xml:space="preserve">“Furthermore, cover crops may benefit even organic large industrial farms, but their dependence on mechanization, such as for harvest, tends to limit their cover crop use to monoculture designs, </w:t>
        </w:r>
        <w:proofErr w:type="spellStart"/>
        <w:proofErr w:type="gramStart"/>
        <w:r w:rsidRPr="004D3A05">
          <w:rPr>
            <w:rFonts w:ascii="Verdana" w:eastAsia="Verdana" w:hAnsi="Verdana" w:cs="Verdana"/>
            <w:b/>
            <w:bCs/>
            <w:color w:val="000033"/>
            <w:sz w:val="24"/>
            <w:szCs w:val="24"/>
          </w:rPr>
          <w:t>where as</w:t>
        </w:r>
        <w:proofErr w:type="spellEnd"/>
        <w:proofErr w:type="gramEnd"/>
        <w:r w:rsidRPr="004D3A05">
          <w:rPr>
            <w:rFonts w:ascii="Verdana" w:eastAsia="Verdana" w:hAnsi="Verdana" w:cs="Verdana"/>
            <w:b/>
            <w:bCs/>
            <w:color w:val="000033"/>
            <w:sz w:val="24"/>
            <w:szCs w:val="24"/>
          </w:rPr>
          <w:t xml:space="preserve"> mixed polyculture cover crop designs may be more feasible to adopt in smaller scale urban agriculture settings, where manual labor tasks by growers may be more flexible.”</w:t>
        </w:r>
      </w:ins>
    </w:p>
    <w:p w14:paraId="7B60176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Line 156-157: the stability is very low. But is there a slope on the site that can lead to erosion?</w:t>
      </w:r>
    </w:p>
    <w:p w14:paraId="306E71E9" w14:textId="77777777" w:rsidR="00C43D40" w:rsidRPr="00C43D40" w:rsidRDefault="00000000">
      <w:pPr>
        <w:spacing w:before="180" w:after="180" w:line="240" w:lineRule="auto"/>
        <w:rPr>
          <w:ins w:id="126" w:author="Nicholas Medina" w:date="2023-01-25T00:25:00Z"/>
          <w:rFonts w:ascii="Verdana" w:eastAsia="Verdana" w:hAnsi="Verdana" w:cs="Verdana"/>
          <w:b/>
          <w:color w:val="000033"/>
          <w:sz w:val="24"/>
          <w:szCs w:val="24"/>
          <w:rPrChange w:id="127" w:author="Nicholas Medina" w:date="2023-01-25T00:25:00Z">
            <w:rPr>
              <w:ins w:id="128" w:author="Nicholas Medina" w:date="2023-01-25T00:25:00Z"/>
              <w:rFonts w:ascii="Verdana" w:eastAsia="Verdana" w:hAnsi="Verdana" w:cs="Verdana"/>
              <w:color w:val="000033"/>
              <w:sz w:val="24"/>
              <w:szCs w:val="24"/>
            </w:rPr>
          </w:rPrChange>
        </w:rPr>
      </w:pPr>
      <w:ins w:id="129" w:author="Nicholas Medina" w:date="2023-01-25T00:25:00Z">
        <w:r>
          <w:rPr>
            <w:rFonts w:ascii="Verdana" w:eastAsia="Verdana" w:hAnsi="Verdana" w:cs="Verdana"/>
            <w:b/>
            <w:color w:val="000033"/>
            <w:sz w:val="24"/>
            <w:szCs w:val="24"/>
            <w:rPrChange w:id="130" w:author="Nicholas Medina" w:date="2023-01-25T00:25:00Z">
              <w:rPr>
                <w:rFonts w:ascii="Verdana" w:eastAsia="Verdana" w:hAnsi="Verdana" w:cs="Verdana"/>
                <w:color w:val="000033"/>
                <w:sz w:val="24"/>
                <w:szCs w:val="24"/>
              </w:rPr>
            </w:rPrChange>
          </w:rPr>
          <w:t xml:space="preserve">There are minimal slope effects at this site, so this following phrasing was added around line 157 at the end of the first paragraph in the Methods section: </w:t>
        </w:r>
      </w:ins>
    </w:p>
    <w:p w14:paraId="1814B790" w14:textId="77777777" w:rsidR="00C43D40" w:rsidRPr="00C43D40" w:rsidRDefault="00000000" w:rsidP="00C43D40">
      <w:pPr>
        <w:spacing w:before="180" w:after="180" w:line="240" w:lineRule="auto"/>
        <w:ind w:firstLine="720"/>
        <w:rPr>
          <w:rFonts w:ascii="Verdana" w:eastAsia="Verdana" w:hAnsi="Verdana" w:cs="Verdana"/>
          <w:b/>
          <w:color w:val="000033"/>
          <w:sz w:val="24"/>
          <w:szCs w:val="24"/>
          <w:rPrChange w:id="131" w:author="Nicholas Medina" w:date="2023-01-25T00:25:00Z">
            <w:rPr>
              <w:rFonts w:ascii="Verdana" w:eastAsia="Verdana" w:hAnsi="Verdana" w:cs="Verdana"/>
              <w:color w:val="000033"/>
              <w:sz w:val="24"/>
              <w:szCs w:val="24"/>
            </w:rPr>
          </w:rPrChange>
        </w:rPr>
        <w:pPrChange w:id="132" w:author="Nicholas Medina" w:date="2023-01-25T00:25:00Z">
          <w:pPr>
            <w:keepLines/>
            <w:widowControl w:val="0"/>
            <w:shd w:val="clear" w:color="auto" w:fill="FFFFFF"/>
            <w:spacing w:before="280" w:after="340"/>
          </w:pPr>
        </w:pPrChange>
      </w:pPr>
      <w:proofErr w:type="gramStart"/>
      <w:ins w:id="133" w:author="Nicholas Medina" w:date="2023-01-25T00:25:00Z">
        <w:r>
          <w:rPr>
            <w:rFonts w:ascii="Verdana" w:eastAsia="Verdana" w:hAnsi="Verdana" w:cs="Verdana"/>
            <w:b/>
            <w:color w:val="000033"/>
            <w:sz w:val="24"/>
            <w:szCs w:val="24"/>
            <w:rPrChange w:id="134" w:author="Nicholas Medina" w:date="2023-01-25T00:25:00Z">
              <w:rPr>
                <w:rFonts w:ascii="Verdana" w:eastAsia="Verdana" w:hAnsi="Verdana" w:cs="Verdana"/>
                <w:color w:val="000033"/>
                <w:sz w:val="24"/>
                <w:szCs w:val="24"/>
              </w:rPr>
            </w:rPrChange>
          </w:rPr>
          <w:t>”...</w:t>
        </w:r>
        <w:proofErr w:type="gramEnd"/>
        <w:r>
          <w:rPr>
            <w:rFonts w:ascii="Verdana" w:eastAsia="Verdana" w:hAnsi="Verdana" w:cs="Verdana"/>
            <w:b/>
            <w:color w:val="000033"/>
            <w:sz w:val="24"/>
            <w:szCs w:val="24"/>
            <w:rPrChange w:id="135" w:author="Nicholas Medina" w:date="2023-01-25T00:25:00Z">
              <w:rPr>
                <w:rFonts w:ascii="Verdana" w:eastAsia="Verdana" w:hAnsi="Verdana" w:cs="Verdana"/>
                <w:color w:val="000033"/>
                <w:sz w:val="24"/>
                <w:szCs w:val="24"/>
              </w:rPr>
            </w:rPrChange>
          </w:rPr>
          <w:t>crusting when dry, and some erosion and runoff, given slopes of 0-4% (Table 1).”</w:t>
        </w:r>
      </w:ins>
    </w:p>
    <w:p w14:paraId="6DD2C07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Lines 170-171: choose between </w:t>
      </w:r>
      <w:proofErr w:type="gramStart"/>
      <w:r>
        <w:rPr>
          <w:rFonts w:ascii="Verdana" w:eastAsia="Verdana" w:hAnsi="Verdana" w:cs="Verdana"/>
          <w:color w:val="000033"/>
          <w:sz w:val="24"/>
          <w:szCs w:val="24"/>
        </w:rPr>
        <w:t>roto-tiller</w:t>
      </w:r>
      <w:proofErr w:type="gramEnd"/>
      <w:r>
        <w:rPr>
          <w:rFonts w:ascii="Verdana" w:eastAsia="Verdana" w:hAnsi="Verdana" w:cs="Verdana"/>
          <w:color w:val="000033"/>
          <w:sz w:val="24"/>
          <w:szCs w:val="24"/>
        </w:rPr>
        <w:t xml:space="preserve"> and rototiller</w:t>
      </w:r>
    </w:p>
    <w:p w14:paraId="492E7510"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36" w:author="Nicholas Medina" w:date="2023-01-23T18:03:00Z">
        <w:r w:rsidRPr="004D3A05">
          <w:rPr>
            <w:rFonts w:ascii="Verdana" w:eastAsia="Verdana" w:hAnsi="Verdana" w:cs="Verdana"/>
            <w:b/>
            <w:bCs/>
            <w:color w:val="000033"/>
            <w:sz w:val="24"/>
            <w:szCs w:val="24"/>
          </w:rPr>
          <w:t>A hyphen “-” was added to the spelling here, to maintain consistency throughout the article.</w:t>
        </w:r>
      </w:ins>
    </w:p>
    <w:p w14:paraId="164DCCF1"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Table 2: the third column is not necessary</w:t>
      </w:r>
    </w:p>
    <w:p w14:paraId="41BC0321"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37" w:author="Nicholas Medina" w:date="2023-01-23T18:01:00Z">
        <w:r w:rsidRPr="004D3A05">
          <w:rPr>
            <w:rFonts w:ascii="Verdana" w:eastAsia="Verdana" w:hAnsi="Verdana" w:cs="Verdana"/>
            <w:b/>
            <w:bCs/>
            <w:color w:val="000033"/>
            <w:sz w:val="24"/>
            <w:szCs w:val="24"/>
          </w:rPr>
          <w:t>This third column is now removed in the clean article version.</w:t>
        </w:r>
      </w:ins>
    </w:p>
    <w:p w14:paraId="64D0F110"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3EBCD81E"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Methods</w:t>
      </w:r>
    </w:p>
    <w:p w14:paraId="6DBBC08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145-146: please mention the soil texture in table 1.</w:t>
      </w:r>
    </w:p>
    <w:p w14:paraId="56D6D044" w14:textId="77777777" w:rsidR="00C43D40" w:rsidRPr="004D3A05" w:rsidRDefault="00000000">
      <w:pPr>
        <w:keepLines/>
        <w:widowControl w:val="0"/>
        <w:shd w:val="clear" w:color="auto" w:fill="FFFFFF"/>
        <w:spacing w:before="280" w:after="340"/>
        <w:rPr>
          <w:ins w:id="138" w:author="Nicholas Medina" w:date="2023-01-25T00:02:00Z"/>
          <w:rFonts w:ascii="Verdana" w:eastAsia="Verdana" w:hAnsi="Verdana" w:cs="Verdana"/>
          <w:b/>
          <w:bCs/>
          <w:color w:val="000033"/>
          <w:sz w:val="24"/>
          <w:szCs w:val="24"/>
        </w:rPr>
      </w:pPr>
      <w:ins w:id="139" w:author="Nicholas Medina" w:date="2023-01-25T00:02:00Z">
        <w:r w:rsidRPr="004D3A05">
          <w:rPr>
            <w:rFonts w:ascii="Verdana" w:eastAsia="Verdana" w:hAnsi="Verdana" w:cs="Verdana"/>
            <w:b/>
            <w:bCs/>
            <w:color w:val="000033"/>
            <w:sz w:val="24"/>
            <w:szCs w:val="24"/>
          </w:rPr>
          <w:t>The soil textural class designation “Fine” from the Cornell soil health assessment was added as a row in this Table 1 in the physical category.</w:t>
        </w:r>
      </w:ins>
    </w:p>
    <w:p w14:paraId="0A00A20A"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Change w:id="140" w:author="Nicholas Medina" w:date="2023-01-25T00:02:00Z">
            <w:rPr>
              <w:rFonts w:ascii="Verdana" w:eastAsia="Verdana" w:hAnsi="Verdana" w:cs="Verdana"/>
              <w:color w:val="000033"/>
              <w:sz w:val="24"/>
              <w:szCs w:val="24"/>
            </w:rPr>
          </w:rPrChange>
        </w:rPr>
      </w:pPr>
      <w:ins w:id="141" w:author="Nicholas Medina" w:date="2023-01-25T00:02:00Z">
        <w:r w:rsidRPr="004D3A05">
          <w:rPr>
            <w:rFonts w:ascii="Verdana" w:eastAsia="Verdana" w:hAnsi="Verdana" w:cs="Verdana"/>
            <w:b/>
            <w:bCs/>
            <w:color w:val="000033"/>
            <w:sz w:val="24"/>
            <w:szCs w:val="24"/>
          </w:rPr>
          <w:t>The soil texture description from Cornell and SSURGO information was added to the sentence at these line numbers, “consistent clay of ~37% and a sandy clay loam texture.”</w:t>
        </w:r>
      </w:ins>
    </w:p>
    <w:p w14:paraId="55550B3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147-149: give the values in cm first.</w:t>
      </w:r>
    </w:p>
    <w:p w14:paraId="3A9CE014"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42" w:author="Nicholas Medina" w:date="2023-01-23T21:40:00Z">
        <w:r w:rsidRPr="004D3A05">
          <w:rPr>
            <w:rFonts w:ascii="Verdana" w:eastAsia="Verdana" w:hAnsi="Verdana" w:cs="Verdana"/>
            <w:b/>
            <w:bCs/>
            <w:color w:val="000033"/>
            <w:sz w:val="24"/>
            <w:szCs w:val="24"/>
          </w:rPr>
          <w:t>The order of these measurement units was reversed.</w:t>
        </w:r>
      </w:ins>
    </w:p>
    <w:p w14:paraId="2F4D2C9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195: using a 16;5 cm cylinder</w:t>
      </w:r>
    </w:p>
    <w:p w14:paraId="3EB48814"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43" w:author="Nicholas Medina" w:date="2023-01-24T23:30:00Z">
        <w:r w:rsidRPr="004D3A05">
          <w:rPr>
            <w:rFonts w:ascii="Verdana" w:eastAsia="Verdana" w:hAnsi="Verdana" w:cs="Verdana"/>
            <w:b/>
            <w:bCs/>
            <w:color w:val="000033"/>
            <w:sz w:val="24"/>
            <w:szCs w:val="24"/>
          </w:rPr>
          <w:lastRenderedPageBreak/>
          <w:t>Thank you, the “cm” units were added here.</w:t>
        </w:r>
      </w:ins>
    </w:p>
    <w:p w14:paraId="2ED53E55"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45C51F44"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Results</w:t>
      </w:r>
    </w:p>
    <w:p w14:paraId="364D4C1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250-253: The sentence is not clear enough. Please rewrite.</w:t>
      </w:r>
    </w:p>
    <w:p w14:paraId="4E6E01A0" w14:textId="77777777" w:rsidR="00C43D40" w:rsidRPr="004D3A05" w:rsidRDefault="00000000">
      <w:pPr>
        <w:keepLines/>
        <w:widowControl w:val="0"/>
        <w:shd w:val="clear" w:color="auto" w:fill="FFFFFF"/>
        <w:spacing w:before="280" w:after="340"/>
        <w:rPr>
          <w:ins w:id="144" w:author="Nicholas Medina" w:date="2023-01-24T23:47:00Z"/>
          <w:rFonts w:ascii="Verdana" w:eastAsia="Verdana" w:hAnsi="Verdana" w:cs="Verdana"/>
          <w:b/>
          <w:bCs/>
          <w:color w:val="000033"/>
          <w:sz w:val="24"/>
          <w:szCs w:val="24"/>
        </w:rPr>
      </w:pPr>
      <w:ins w:id="145" w:author="Nicholas Medina" w:date="2023-01-24T23:47:00Z">
        <w:r w:rsidRPr="004D3A05">
          <w:rPr>
            <w:rFonts w:ascii="Verdana" w:eastAsia="Verdana" w:hAnsi="Verdana" w:cs="Verdana"/>
            <w:b/>
            <w:bCs/>
            <w:color w:val="000033"/>
            <w:sz w:val="24"/>
            <w:szCs w:val="24"/>
          </w:rPr>
          <w:t xml:space="preserve">To clarify, this sentence was split up into 2, separating overall effect and effect sizes: </w:t>
        </w:r>
      </w:ins>
    </w:p>
    <w:p w14:paraId="6D413216"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
        <w:pPrChange w:id="146" w:author="Nicholas Medina" w:date="2023-01-26T06:14:00Z">
          <w:pPr>
            <w:keepLines/>
            <w:widowControl w:val="0"/>
            <w:shd w:val="clear" w:color="auto" w:fill="FFFFFF"/>
            <w:spacing w:before="280" w:after="340"/>
          </w:pPr>
        </w:pPrChange>
      </w:pPr>
      <w:ins w:id="147" w:author="Nicholas Medina" w:date="2023-01-24T23:47:00Z">
        <w:r w:rsidRPr="004D3A05">
          <w:rPr>
            <w:rFonts w:ascii="Verdana" w:eastAsia="Verdana" w:hAnsi="Verdana" w:cs="Verdana"/>
            <w:b/>
            <w:bCs/>
            <w:color w:val="000033"/>
            <w:sz w:val="24"/>
            <w:szCs w:val="24"/>
          </w:rPr>
          <w:t xml:space="preserve">“...weed suppression mixes </w:t>
        </w:r>
        <w:proofErr w:type="gramStart"/>
        <w:r w:rsidRPr="004D3A05">
          <w:rPr>
            <w:rFonts w:ascii="Verdana" w:eastAsia="Verdana" w:hAnsi="Verdana" w:cs="Verdana"/>
            <w:b/>
            <w:bCs/>
            <w:color w:val="000033"/>
            <w:sz w:val="24"/>
            <w:szCs w:val="24"/>
          </w:rPr>
          <w:t xml:space="preserve">(  </w:t>
        </w:r>
        <w:proofErr w:type="spellStart"/>
        <w:r w:rsidRPr="004D3A05">
          <w:rPr>
            <w:rFonts w:ascii="Verdana" w:eastAsia="Verdana" w:hAnsi="Verdana" w:cs="Verdana"/>
            <w:b/>
            <w:bCs/>
            <w:color w:val="000033"/>
            <w:sz w:val="24"/>
            <w:szCs w:val="24"/>
          </w:rPr>
          <w:t>padj</w:t>
        </w:r>
        <w:proofErr w:type="spellEnd"/>
        <w:proofErr w:type="gramEnd"/>
        <w:r w:rsidRPr="004D3A05">
          <w:rPr>
            <w:rFonts w:ascii="Verdana" w:eastAsia="Verdana" w:hAnsi="Verdana" w:cs="Verdana"/>
            <w:b/>
            <w:bCs/>
            <w:color w:val="000033"/>
            <w:sz w:val="24"/>
            <w:szCs w:val="24"/>
          </w:rPr>
          <w:t xml:space="preserve"> = &lt;0.01 ). Specifically, the perennial mix raised the depth to hardpan </w:t>
        </w:r>
        <w:proofErr w:type="gramStart"/>
        <w:r w:rsidRPr="004D3A05">
          <w:rPr>
            <w:rFonts w:ascii="Verdana" w:eastAsia="Verdana" w:hAnsi="Verdana" w:cs="Verdana"/>
            <w:b/>
            <w:bCs/>
            <w:color w:val="000033"/>
            <w:sz w:val="24"/>
            <w:szCs w:val="24"/>
          </w:rPr>
          <w:t>by  ~</w:t>
        </w:r>
        <w:proofErr w:type="gramEnd"/>
        <w:r w:rsidRPr="004D3A05">
          <w:rPr>
            <w:rFonts w:ascii="Verdana" w:eastAsia="Verdana" w:hAnsi="Verdana" w:cs="Verdana"/>
            <w:b/>
            <w:bCs/>
            <w:color w:val="000033"/>
            <w:sz w:val="24"/>
            <w:szCs w:val="24"/>
          </w:rPr>
          <w:t>2.5 cm ( 1 in, or ~16.7% ) compared to other mixes, up to…”.</w:t>
        </w:r>
      </w:ins>
    </w:p>
    <w:p w14:paraId="792B6376"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Figure 2: The difference of size between the y axis of 2a and 2b distorts the comparison.</w:t>
      </w:r>
    </w:p>
    <w:p w14:paraId="10938E3F"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48" w:author="Nicholas Medina" w:date="2023-01-26T07:56:00Z">
        <w:r w:rsidRPr="004D3A05">
          <w:rPr>
            <w:rFonts w:ascii="Verdana" w:eastAsia="Verdana" w:hAnsi="Verdana" w:cs="Verdana"/>
            <w:b/>
            <w:bCs/>
            <w:color w:val="000033"/>
            <w:sz w:val="24"/>
            <w:szCs w:val="24"/>
          </w:rPr>
          <w:t xml:space="preserve">The panels were re-arranged </w:t>
        </w:r>
        <w:proofErr w:type="gramStart"/>
        <w:r w:rsidRPr="004D3A05">
          <w:rPr>
            <w:rFonts w:ascii="Verdana" w:eastAsia="Verdana" w:hAnsi="Verdana" w:cs="Verdana"/>
            <w:b/>
            <w:bCs/>
            <w:color w:val="000033"/>
            <w:sz w:val="24"/>
            <w:szCs w:val="24"/>
          </w:rPr>
          <w:t>horizontally</w:t>
        </w:r>
        <w:proofErr w:type="gramEnd"/>
        <w:r w:rsidRPr="004D3A05">
          <w:rPr>
            <w:rFonts w:ascii="Verdana" w:eastAsia="Verdana" w:hAnsi="Verdana" w:cs="Verdana"/>
            <w:b/>
            <w:bCs/>
            <w:color w:val="000033"/>
            <w:sz w:val="24"/>
            <w:szCs w:val="24"/>
          </w:rPr>
          <w:t xml:space="preserve"> and panel 2b y axis enlarged to make observed point ranges comparable across panels in both 2a and 2b.</w:t>
        </w:r>
      </w:ins>
    </w:p>
    <w:p w14:paraId="07C4BB6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283-284: The differences between yields are not significant. However, the variability of the yields is very different between treatments (Fig 5c, regarding the mass of roots harvested in the roto tilled treatment). Please could you comment this?</w:t>
      </w:r>
    </w:p>
    <w:p w14:paraId="215691A6" w14:textId="77777777" w:rsidR="00C43D40" w:rsidRPr="004D3A05" w:rsidRDefault="00000000">
      <w:pPr>
        <w:keepLines/>
        <w:widowControl w:val="0"/>
        <w:shd w:val="clear" w:color="auto" w:fill="FFFFFF"/>
        <w:spacing w:before="280" w:after="340"/>
        <w:rPr>
          <w:ins w:id="149" w:author="Nicholas Medina" w:date="2023-01-24T23:26:00Z"/>
          <w:rFonts w:ascii="Verdana" w:eastAsia="Verdana" w:hAnsi="Verdana" w:cs="Verdana"/>
          <w:b/>
          <w:bCs/>
          <w:color w:val="000033"/>
          <w:sz w:val="24"/>
          <w:szCs w:val="24"/>
        </w:rPr>
      </w:pPr>
      <w:ins w:id="150" w:author="Nicholas Medina" w:date="2023-01-24T23:26:00Z">
        <w:r w:rsidRPr="004D3A05">
          <w:rPr>
            <w:rFonts w:ascii="Verdana" w:eastAsia="Verdana" w:hAnsi="Verdana" w:cs="Verdana"/>
            <w:b/>
            <w:bCs/>
            <w:color w:val="000033"/>
            <w:sz w:val="24"/>
            <w:szCs w:val="24"/>
          </w:rPr>
          <w:t xml:space="preserve">The following sentence was added to the relevant Results section: </w:t>
        </w:r>
      </w:ins>
    </w:p>
    <w:p w14:paraId="111E535E" w14:textId="77777777" w:rsidR="00C43D40" w:rsidRPr="004D3A05" w:rsidRDefault="00000000">
      <w:pPr>
        <w:keepLines/>
        <w:widowControl w:val="0"/>
        <w:shd w:val="clear" w:color="auto" w:fill="FFFFFF"/>
        <w:spacing w:before="280" w:after="340"/>
        <w:ind w:firstLine="720"/>
        <w:rPr>
          <w:ins w:id="151" w:author="Nicholas Medina" w:date="2023-01-24T23:26:00Z"/>
          <w:rFonts w:ascii="Verdana" w:eastAsia="Verdana" w:hAnsi="Verdana" w:cs="Verdana"/>
          <w:b/>
          <w:bCs/>
          <w:color w:val="000033"/>
          <w:sz w:val="24"/>
          <w:szCs w:val="24"/>
        </w:rPr>
      </w:pPr>
      <w:ins w:id="152" w:author="Nicholas Medina" w:date="2023-01-24T23:26:00Z">
        <w:r w:rsidRPr="004D3A05">
          <w:rPr>
            <w:rFonts w:ascii="Verdana" w:eastAsia="Verdana" w:hAnsi="Verdana" w:cs="Verdana"/>
            <w:b/>
            <w:bCs/>
            <w:color w:val="000033"/>
            <w:sz w:val="24"/>
            <w:szCs w:val="24"/>
          </w:rPr>
          <w:t>“Notably, radish yield under roto-till tended to be lower compared to other treatments, and also appeared more variable in mass.”</w:t>
        </w:r>
      </w:ins>
    </w:p>
    <w:p w14:paraId="5370EA41" w14:textId="77777777" w:rsidR="00C43D40" w:rsidRPr="004D3A05" w:rsidRDefault="00000000">
      <w:pPr>
        <w:keepLines/>
        <w:widowControl w:val="0"/>
        <w:shd w:val="clear" w:color="auto" w:fill="FFFFFF"/>
        <w:spacing w:before="280" w:after="340"/>
        <w:rPr>
          <w:ins w:id="153" w:author="Nicholas Medina" w:date="2023-01-24T23:26:00Z"/>
          <w:rFonts w:ascii="Verdana" w:eastAsia="Verdana" w:hAnsi="Verdana" w:cs="Verdana"/>
          <w:b/>
          <w:bCs/>
          <w:color w:val="000033"/>
          <w:sz w:val="24"/>
          <w:szCs w:val="24"/>
        </w:rPr>
      </w:pPr>
      <w:ins w:id="154" w:author="Nicholas Medina" w:date="2023-01-24T23:26:00Z">
        <w:r w:rsidRPr="004D3A05">
          <w:rPr>
            <w:rFonts w:ascii="Verdana" w:eastAsia="Verdana" w:hAnsi="Verdana" w:cs="Verdana"/>
            <w:b/>
            <w:bCs/>
            <w:color w:val="000033"/>
            <w:sz w:val="24"/>
            <w:szCs w:val="24"/>
          </w:rPr>
          <w:t xml:space="preserve">And was elaborated on in the second sentence of the relevant penultimate Discussion paragraph: </w:t>
        </w:r>
      </w:ins>
    </w:p>
    <w:p w14:paraId="2DD7A6CA"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sz w:val="24"/>
          <w:szCs w:val="24"/>
          <w:rPrChange w:id="155" w:author="Nicholas Medina" w:date="2023-01-24T23:26:00Z">
            <w:rPr>
              <w:rFonts w:ascii="Verdana" w:eastAsia="Verdana" w:hAnsi="Verdana" w:cs="Verdana"/>
              <w:color w:val="000033"/>
              <w:sz w:val="24"/>
              <w:szCs w:val="24"/>
            </w:rPr>
          </w:rPrChange>
        </w:rPr>
        <w:pPrChange w:id="156" w:author="Nicholas Medina" w:date="2023-01-26T06:16:00Z">
          <w:pPr>
            <w:keepLines/>
            <w:widowControl w:val="0"/>
            <w:shd w:val="clear" w:color="auto" w:fill="FFFFFF"/>
            <w:spacing w:before="280" w:after="340"/>
          </w:pPr>
        </w:pPrChange>
      </w:pPr>
      <w:ins w:id="157" w:author="Nicholas Medina" w:date="2023-01-24T23:26:00Z">
        <w:r w:rsidRPr="004D3A05">
          <w:rPr>
            <w:rFonts w:ascii="Verdana" w:eastAsia="Verdana" w:hAnsi="Verdana" w:cs="Verdana"/>
            <w:b/>
            <w:bCs/>
            <w:color w:val="000033"/>
            <w:sz w:val="24"/>
            <w:szCs w:val="24"/>
          </w:rPr>
          <w:lastRenderedPageBreak/>
          <w:t xml:space="preserve">“In this study radish yield appeared to be lower and more variable under roto-till, which could be explained in part by leaching of otherwise available nutrients due to observed faster infiltration under roto-till. Furthermore, </w:t>
        </w:r>
        <w:proofErr w:type="gramStart"/>
        <w:r w:rsidRPr="004D3A05">
          <w:rPr>
            <w:rFonts w:ascii="Verdana" w:eastAsia="Verdana" w:hAnsi="Verdana" w:cs="Verdana"/>
            <w:b/>
            <w:bCs/>
            <w:color w:val="000033"/>
            <w:sz w:val="24"/>
            <w:szCs w:val="24"/>
          </w:rPr>
          <w:t>As</w:t>
        </w:r>
        <w:proofErr w:type="gramEnd"/>
        <w:r w:rsidRPr="004D3A05">
          <w:rPr>
            <w:rFonts w:ascii="Verdana" w:eastAsia="Verdana" w:hAnsi="Verdana" w:cs="Verdana"/>
            <w:b/>
            <w:bCs/>
            <w:color w:val="000033"/>
            <w:sz w:val="24"/>
            <w:szCs w:val="24"/>
          </w:rPr>
          <w:t xml:space="preserve"> …”</w:t>
        </w:r>
      </w:ins>
    </w:p>
    <w:p w14:paraId="452671CB"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6EE84D7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Discussion</w:t>
      </w:r>
    </w:p>
    <w:p w14:paraId="60F19EF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290: please give the unit</w:t>
      </w:r>
    </w:p>
    <w:p w14:paraId="306C023C"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58" w:author="Nicholas Medina" w:date="2023-01-26T06:39:00Z">
        <w:r w:rsidRPr="004D3A05">
          <w:rPr>
            <w:rFonts w:ascii="Verdana" w:eastAsia="Verdana" w:hAnsi="Verdana" w:cs="Verdana"/>
            <w:b/>
            <w:bCs/>
            <w:color w:val="000033"/>
            <w:sz w:val="24"/>
            <w:szCs w:val="24"/>
          </w:rPr>
          <w:t>The effect size unit “cm” was added to this line.</w:t>
        </w:r>
      </w:ins>
    </w:p>
    <w:p w14:paraId="3A9E7A7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291: yes, but the pan is deeper without cover crop. Please comment this result also.</w:t>
      </w:r>
    </w:p>
    <w:p w14:paraId="6CCDB3D9" w14:textId="77777777" w:rsidR="00C43D40" w:rsidRPr="004D3A05" w:rsidRDefault="00000000">
      <w:pPr>
        <w:keepLines/>
        <w:widowControl w:val="0"/>
        <w:shd w:val="clear" w:color="auto" w:fill="FFFFFF"/>
        <w:spacing w:before="280" w:after="340"/>
        <w:rPr>
          <w:ins w:id="159" w:author="Nicholas Medina" w:date="2023-01-24T22:07:00Z"/>
          <w:rFonts w:ascii="Verdana" w:eastAsia="Verdana" w:hAnsi="Verdana" w:cs="Verdana"/>
          <w:b/>
          <w:bCs/>
          <w:color w:val="000033"/>
          <w:sz w:val="24"/>
          <w:szCs w:val="24"/>
        </w:rPr>
      </w:pPr>
      <w:ins w:id="160" w:author="Nicholas Medina" w:date="2023-01-24T22:07:00Z">
        <w:r w:rsidRPr="004D3A05">
          <w:rPr>
            <w:rFonts w:ascii="Verdana" w:eastAsia="Verdana" w:hAnsi="Verdana" w:cs="Verdana"/>
            <w:b/>
            <w:bCs/>
            <w:color w:val="000033"/>
            <w:sz w:val="24"/>
            <w:szCs w:val="24"/>
          </w:rPr>
          <w:t xml:space="preserve">After the sentence that ends at this line number, the following sentence was added to comment on this result: </w:t>
        </w:r>
      </w:ins>
    </w:p>
    <w:p w14:paraId="2A796CA4"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161" w:author="Nicholas Medina" w:date="2023-01-24T22:07:00Z">
            <w:rPr>
              <w:rFonts w:ascii="Verdana" w:eastAsia="Verdana" w:hAnsi="Verdana" w:cs="Verdana"/>
              <w:color w:val="000033"/>
              <w:sz w:val="24"/>
              <w:szCs w:val="24"/>
            </w:rPr>
          </w:rPrChange>
        </w:rPr>
        <w:pPrChange w:id="162" w:author="Nicholas Medina" w:date="2023-01-26T06:17:00Z">
          <w:pPr>
            <w:keepLines/>
            <w:widowControl w:val="0"/>
            <w:shd w:val="clear" w:color="auto" w:fill="FFFFFF"/>
            <w:spacing w:before="280" w:after="340"/>
          </w:pPr>
        </w:pPrChange>
      </w:pPr>
      <w:ins w:id="163" w:author="Nicholas Medina" w:date="2023-01-24T22:07:00Z">
        <w:r w:rsidRPr="004D3A05">
          <w:rPr>
            <w:rFonts w:ascii="Verdana" w:eastAsia="Verdana" w:hAnsi="Verdana" w:cs="Verdana"/>
            <w:b/>
            <w:bCs/>
            <w:color w:val="000033"/>
            <w:sz w:val="24"/>
            <w:szCs w:val="24"/>
          </w:rPr>
          <w:t xml:space="preserve">“... Fig 2b). It was notable that native vegetation under no-till also showed the deepest depth to hardpan, in part supporting a fallow approach instead of cover </w:t>
        </w:r>
        <w:proofErr w:type="gramStart"/>
        <w:r w:rsidRPr="004D3A05">
          <w:rPr>
            <w:rFonts w:ascii="Verdana" w:eastAsia="Verdana" w:hAnsi="Verdana" w:cs="Verdana"/>
            <w:b/>
            <w:bCs/>
            <w:color w:val="000033"/>
            <w:sz w:val="24"/>
            <w:szCs w:val="24"/>
          </w:rPr>
          <w:t>crops, but</w:t>
        </w:r>
        <w:proofErr w:type="gramEnd"/>
        <w:r w:rsidRPr="004D3A05">
          <w:rPr>
            <w:rFonts w:ascii="Verdana" w:eastAsia="Verdana" w:hAnsi="Verdana" w:cs="Verdana"/>
            <w:b/>
            <w:bCs/>
            <w:color w:val="000033"/>
            <w:sz w:val="24"/>
            <w:szCs w:val="24"/>
          </w:rPr>
          <w:t xml:space="preserve"> using cover crops may have additional benefits like improving nutrient retention (</w:t>
        </w:r>
        <w:proofErr w:type="spellStart"/>
        <w:r w:rsidRPr="004D3A05">
          <w:rPr>
            <w:rFonts w:ascii="Verdana" w:eastAsia="Verdana" w:hAnsi="Verdana" w:cs="Verdana"/>
            <w:b/>
            <w:bCs/>
            <w:color w:val="000033"/>
            <w:sz w:val="24"/>
            <w:szCs w:val="24"/>
          </w:rPr>
          <w:t>Tonitto</w:t>
        </w:r>
        <w:proofErr w:type="spellEnd"/>
        <w:r w:rsidRPr="004D3A05">
          <w:rPr>
            <w:rFonts w:ascii="Verdana" w:eastAsia="Verdana" w:hAnsi="Verdana" w:cs="Verdana"/>
            <w:b/>
            <w:bCs/>
            <w:color w:val="000033"/>
            <w:sz w:val="24"/>
            <w:szCs w:val="24"/>
          </w:rPr>
          <w:t xml:space="preserve"> et al 2006). Additionally…”</w:t>
        </w:r>
      </w:ins>
    </w:p>
    <w:p w14:paraId="0F499D22"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315-320: The text is not clear enough there. Please rewrite.</w:t>
      </w:r>
    </w:p>
    <w:p w14:paraId="161DD4C1" w14:textId="77777777" w:rsidR="00C43D40" w:rsidRPr="004D3A05" w:rsidRDefault="00000000">
      <w:pPr>
        <w:keepLines/>
        <w:widowControl w:val="0"/>
        <w:shd w:val="clear" w:color="auto" w:fill="FFFFFF"/>
        <w:spacing w:before="280" w:after="340"/>
        <w:rPr>
          <w:ins w:id="164" w:author="Nicholas Medina" w:date="2023-01-26T06:37:00Z"/>
          <w:rFonts w:ascii="Verdana" w:eastAsia="Verdana" w:hAnsi="Verdana" w:cs="Verdana"/>
          <w:b/>
          <w:bCs/>
          <w:color w:val="000033"/>
          <w:sz w:val="24"/>
          <w:szCs w:val="24"/>
        </w:rPr>
      </w:pPr>
      <w:ins w:id="165" w:author="Nicholas Medina" w:date="2023-01-26T06:37:00Z">
        <w:r w:rsidRPr="004D3A05">
          <w:rPr>
            <w:rFonts w:ascii="Verdana" w:eastAsia="Verdana" w:hAnsi="Verdana" w:cs="Verdana"/>
            <w:b/>
            <w:bCs/>
            <w:color w:val="000033"/>
            <w:sz w:val="24"/>
            <w:szCs w:val="24"/>
          </w:rPr>
          <w:t xml:space="preserve">This sentence was changed to: </w:t>
        </w:r>
      </w:ins>
    </w:p>
    <w:p w14:paraId="1177BAD2"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166" w:author="Nicholas Medina" w:date="2023-01-26T06:37:00Z">
            <w:rPr>
              <w:rFonts w:ascii="Verdana" w:eastAsia="Verdana" w:hAnsi="Verdana" w:cs="Verdana"/>
              <w:color w:val="000033"/>
              <w:sz w:val="24"/>
              <w:szCs w:val="24"/>
            </w:rPr>
          </w:rPrChange>
        </w:rPr>
        <w:pPrChange w:id="167" w:author="Nicholas Medina" w:date="2023-01-26T06:37:00Z">
          <w:pPr>
            <w:keepLines/>
            <w:widowControl w:val="0"/>
            <w:shd w:val="clear" w:color="auto" w:fill="FFFFFF"/>
            <w:spacing w:before="280" w:after="340"/>
          </w:pPr>
        </w:pPrChange>
      </w:pPr>
      <w:ins w:id="168" w:author="Nicholas Medina" w:date="2023-01-26T06:37:00Z">
        <w:r w:rsidRPr="004D3A05">
          <w:rPr>
            <w:rFonts w:ascii="Verdana" w:eastAsia="Verdana" w:hAnsi="Verdana" w:cs="Verdana"/>
            <w:b/>
            <w:bCs/>
            <w:color w:val="000033"/>
            <w:sz w:val="24"/>
            <w:szCs w:val="24"/>
          </w:rPr>
          <w:lastRenderedPageBreak/>
          <w:t>“This shallower depth to hardpan may be due to dense root mats that can form under grasses (</w:t>
        </w:r>
        <w:r w:rsidRPr="004D3A05">
          <w:rPr>
            <w:b/>
            <w:bCs/>
          </w:rPr>
          <w:fldChar w:fldCharType="begin"/>
        </w:r>
        <w:r w:rsidRPr="004D3A05">
          <w:rPr>
            <w:b/>
            <w:bCs/>
          </w:rPr>
          <w:instrText>HYPERLINK "https://docs.google.com/document/d/1IVqbR8mzmkIjUq-3pKT9jY_bqsWLyYk5QfYALQMIIf4/edit#bookmark=id.46r0co2"</w:instrText>
        </w:r>
        <w:r w:rsidRPr="004D3A05">
          <w:rPr>
            <w:b/>
            <w:bCs/>
          </w:rPr>
        </w:r>
        <w:r w:rsidRPr="004D3A05">
          <w:rPr>
            <w:b/>
            <w:bCs/>
          </w:rPr>
          <w:fldChar w:fldCharType="separate"/>
        </w:r>
        <w:r w:rsidRPr="004D3A05">
          <w:rPr>
            <w:rFonts w:ascii="Verdana" w:eastAsia="Verdana" w:hAnsi="Verdana" w:cs="Verdana"/>
            <w:b/>
            <w:bCs/>
            <w:color w:val="000033"/>
            <w:sz w:val="24"/>
            <w:szCs w:val="24"/>
          </w:rPr>
          <w:t>Douglas et al., 1992</w:t>
        </w:r>
        <w:r w:rsidRPr="004D3A05">
          <w:rPr>
            <w:b/>
            <w:bCs/>
          </w:rPr>
          <w:fldChar w:fldCharType="end"/>
        </w:r>
        <w:r w:rsidRPr="004D3A05">
          <w:rPr>
            <w:rFonts w:ascii="Verdana" w:eastAsia="Verdana" w:hAnsi="Verdana" w:cs="Verdana"/>
            <w:b/>
            <w:bCs/>
            <w:color w:val="000033"/>
            <w:sz w:val="24"/>
            <w:szCs w:val="24"/>
          </w:rPr>
          <w:t>), such as like sorghum-</w:t>
        </w:r>
        <w:proofErr w:type="spellStart"/>
        <w:r w:rsidRPr="004D3A05">
          <w:rPr>
            <w:rFonts w:ascii="Verdana" w:eastAsia="Verdana" w:hAnsi="Verdana" w:cs="Verdana"/>
            <w:b/>
            <w:bCs/>
            <w:color w:val="000033"/>
            <w:sz w:val="24"/>
            <w:szCs w:val="24"/>
          </w:rPr>
          <w:t>sudangrass</w:t>
        </w:r>
        <w:proofErr w:type="spellEnd"/>
        <w:r w:rsidRPr="004D3A05">
          <w:rPr>
            <w:rFonts w:ascii="Verdana" w:eastAsia="Verdana" w:hAnsi="Verdana" w:cs="Verdana"/>
            <w:b/>
            <w:bCs/>
            <w:color w:val="000033"/>
            <w:sz w:val="24"/>
            <w:szCs w:val="24"/>
          </w:rPr>
          <w:t>, which could collectively act as a barrier to water flow, especially in otherwise dense soils further fill already limited pore space in densely-structured clay soils, helping water to pool under the soil surface (</w:t>
        </w:r>
        <w:proofErr w:type="spellStart"/>
        <w:r w:rsidRPr="004D3A05">
          <w:rPr>
            <w:b/>
            <w:bCs/>
          </w:rPr>
          <w:fldChar w:fldCharType="begin"/>
        </w:r>
        <w:r w:rsidRPr="004D3A05">
          <w:rPr>
            <w:b/>
            <w:bCs/>
          </w:rPr>
          <w:instrText>HYPERLINK "https://docs.google.com/document/d/1IVqbR8mzmkIjUq-3pKT9jY_bqsWLyYk5QfYALQMIIf4/edit#bookmark=id.3q5sasy"</w:instrText>
        </w:r>
        <w:r w:rsidRPr="004D3A05">
          <w:rPr>
            <w:b/>
            <w:bCs/>
          </w:rPr>
        </w:r>
        <w:r w:rsidRPr="004D3A05">
          <w:rPr>
            <w:b/>
            <w:bCs/>
          </w:rPr>
          <w:fldChar w:fldCharType="separate"/>
        </w:r>
        <w:r w:rsidRPr="004D3A05">
          <w:rPr>
            <w:rFonts w:ascii="Verdana" w:eastAsia="Verdana" w:hAnsi="Verdana" w:cs="Verdana"/>
            <w:b/>
            <w:bCs/>
            <w:color w:val="000033"/>
            <w:sz w:val="24"/>
            <w:szCs w:val="24"/>
          </w:rPr>
          <w:t>Hoogmoed</w:t>
        </w:r>
        <w:proofErr w:type="spellEnd"/>
        <w:r w:rsidRPr="004D3A05">
          <w:rPr>
            <w:rFonts w:ascii="Verdana" w:eastAsia="Verdana" w:hAnsi="Verdana" w:cs="Verdana"/>
            <w:b/>
            <w:bCs/>
            <w:color w:val="000033"/>
            <w:sz w:val="24"/>
            <w:szCs w:val="24"/>
          </w:rPr>
          <w:t xml:space="preserve"> and Bouma, 1980</w:t>
        </w:r>
        <w:r w:rsidRPr="004D3A05">
          <w:rPr>
            <w:b/>
            <w:bCs/>
          </w:rPr>
          <w:fldChar w:fldCharType="end"/>
        </w:r>
        <w:r w:rsidRPr="004D3A05">
          <w:rPr>
            <w:rFonts w:ascii="Verdana" w:eastAsia="Verdana" w:hAnsi="Verdana" w:cs="Verdana"/>
            <w:b/>
            <w:bCs/>
            <w:color w:val="000033"/>
            <w:sz w:val="24"/>
            <w:szCs w:val="24"/>
          </w:rPr>
          <w:t>). Other studies have generally found similar results (</w:t>
        </w:r>
        <w:proofErr w:type="spellStart"/>
        <w:r w:rsidRPr="004D3A05">
          <w:rPr>
            <w:b/>
            <w:bCs/>
          </w:rPr>
          <w:fldChar w:fldCharType="begin"/>
        </w:r>
        <w:r w:rsidRPr="004D3A05">
          <w:rPr>
            <w:b/>
            <w:bCs/>
          </w:rPr>
          <w:instrText>HYPERLINK "https://docs.google.com/document/d/1IVqbR8mzmkIjUq-3pKT9jY_bqsWLyYk5QfYALQMIIf4/edit#bookmark=id.2fk6b3p"</w:instrText>
        </w:r>
        <w:r w:rsidRPr="004D3A05">
          <w:rPr>
            <w:b/>
            <w:bCs/>
          </w:rPr>
        </w:r>
        <w:r w:rsidRPr="004D3A05">
          <w:rPr>
            <w:b/>
            <w:bCs/>
          </w:rPr>
          <w:fldChar w:fldCharType="separate"/>
        </w:r>
        <w:r w:rsidRPr="004D3A05">
          <w:rPr>
            <w:rFonts w:ascii="Verdana" w:eastAsia="Verdana" w:hAnsi="Verdana" w:cs="Verdana"/>
            <w:b/>
            <w:bCs/>
            <w:color w:val="000033"/>
            <w:sz w:val="24"/>
            <w:szCs w:val="24"/>
          </w:rPr>
          <w:t>Ozpinar</w:t>
        </w:r>
        <w:proofErr w:type="spellEnd"/>
        <w:r w:rsidRPr="004D3A05">
          <w:rPr>
            <w:rFonts w:ascii="Verdana" w:eastAsia="Verdana" w:hAnsi="Verdana" w:cs="Verdana"/>
            <w:b/>
            <w:bCs/>
            <w:color w:val="000033"/>
            <w:sz w:val="24"/>
            <w:szCs w:val="24"/>
          </w:rPr>
          <w:t xml:space="preserve"> and Cay, 2006</w:t>
        </w:r>
        <w:r w:rsidRPr="004D3A05">
          <w:rPr>
            <w:b/>
            <w:bCs/>
          </w:rPr>
          <w:fldChar w:fldCharType="end"/>
        </w:r>
        <w:r w:rsidRPr="004D3A05">
          <w:rPr>
            <w:rFonts w:ascii="Verdana" w:eastAsia="Verdana" w:hAnsi="Verdana" w:cs="Verdana"/>
            <w:b/>
            <w:bCs/>
            <w:color w:val="000033"/>
            <w:sz w:val="24"/>
            <w:szCs w:val="24"/>
          </w:rPr>
          <w:t>) that , suggesting short-term benefits of tillage to soil functions, while acknowledging tradeoffs with long-term costs of tillage (</w:t>
        </w:r>
        <w:proofErr w:type="spellStart"/>
        <w:r w:rsidRPr="004D3A05">
          <w:rPr>
            <w:b/>
            <w:bCs/>
          </w:rPr>
          <w:fldChar w:fldCharType="begin"/>
        </w:r>
        <w:r w:rsidRPr="004D3A05">
          <w:rPr>
            <w:b/>
            <w:bCs/>
          </w:rPr>
          <w:instrText>HYPERLINK "https://docs.google.com/document/d/1IVqbR8mzmkIjUq-3pKT9jY_bqsWLyYk5QfYALQMIIf4/edit#bookmark=id.2fk6b3p"</w:instrText>
        </w:r>
        <w:r w:rsidRPr="004D3A05">
          <w:rPr>
            <w:b/>
            <w:bCs/>
          </w:rPr>
        </w:r>
        <w:r w:rsidRPr="004D3A05">
          <w:rPr>
            <w:b/>
            <w:bCs/>
          </w:rPr>
          <w:fldChar w:fldCharType="separate"/>
        </w:r>
        <w:r w:rsidRPr="004D3A05">
          <w:rPr>
            <w:rFonts w:ascii="Verdana" w:eastAsia="Verdana" w:hAnsi="Verdana" w:cs="Verdana"/>
            <w:b/>
            <w:bCs/>
            <w:color w:val="000033"/>
            <w:sz w:val="24"/>
            <w:szCs w:val="24"/>
          </w:rPr>
          <w:t>Ozpinar</w:t>
        </w:r>
        <w:proofErr w:type="spellEnd"/>
        <w:r w:rsidRPr="004D3A05">
          <w:rPr>
            <w:rFonts w:ascii="Verdana" w:eastAsia="Verdana" w:hAnsi="Verdana" w:cs="Verdana"/>
            <w:b/>
            <w:bCs/>
            <w:color w:val="000033"/>
            <w:sz w:val="24"/>
            <w:szCs w:val="24"/>
          </w:rPr>
          <w:t xml:space="preserve"> and Cay, 2006</w:t>
        </w:r>
        <w:r w:rsidRPr="004D3A05">
          <w:rPr>
            <w:b/>
            <w:bCs/>
          </w:rPr>
          <w:fldChar w:fldCharType="end"/>
        </w:r>
        <w:r w:rsidRPr="004D3A05">
          <w:rPr>
            <w:rFonts w:ascii="Verdana" w:eastAsia="Verdana" w:hAnsi="Verdana" w:cs="Verdana"/>
            <w:b/>
            <w:bCs/>
            <w:color w:val="000033"/>
            <w:sz w:val="24"/>
            <w:szCs w:val="24"/>
          </w:rPr>
          <w:t>).”</w:t>
        </w:r>
      </w:ins>
    </w:p>
    <w:p w14:paraId="3946C170"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328: which, compared to macropores, please add commas</w:t>
      </w:r>
    </w:p>
    <w:p w14:paraId="6A77B389" w14:textId="77777777" w:rsidR="00C43D40" w:rsidRPr="004D3A05" w:rsidRDefault="00000000">
      <w:pPr>
        <w:keepLines/>
        <w:widowControl w:val="0"/>
        <w:shd w:val="clear" w:color="auto" w:fill="FFFFFF"/>
        <w:spacing w:before="280" w:after="340"/>
        <w:rPr>
          <w:ins w:id="169" w:author="Nicholas Medina" w:date="2023-01-23T17:33:00Z"/>
          <w:rFonts w:ascii="Verdana" w:eastAsia="Verdana" w:hAnsi="Verdana" w:cs="Verdana"/>
          <w:b/>
          <w:bCs/>
          <w:color w:val="000033"/>
          <w:sz w:val="24"/>
          <w:szCs w:val="24"/>
        </w:rPr>
      </w:pPr>
      <w:ins w:id="170" w:author="Nicholas Medina" w:date="2023-01-23T17:33:00Z">
        <w:r w:rsidRPr="004D3A05">
          <w:rPr>
            <w:rFonts w:ascii="Verdana" w:eastAsia="Verdana" w:hAnsi="Verdana" w:cs="Verdana"/>
            <w:b/>
            <w:bCs/>
            <w:color w:val="000033"/>
            <w:sz w:val="24"/>
            <w:szCs w:val="24"/>
          </w:rPr>
          <w:t xml:space="preserve">These commas were added at this line number, so that the sentence phrase reads </w:t>
        </w:r>
      </w:ins>
    </w:p>
    <w:p w14:paraId="0D2F8469"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171" w:author="Nicholas Medina" w:date="2023-01-23T17:33:00Z">
            <w:rPr>
              <w:rFonts w:ascii="Verdana" w:eastAsia="Verdana" w:hAnsi="Verdana" w:cs="Verdana"/>
              <w:color w:val="000033"/>
              <w:sz w:val="24"/>
              <w:szCs w:val="24"/>
            </w:rPr>
          </w:rPrChange>
        </w:rPr>
        <w:pPrChange w:id="172" w:author="Nicholas Medina" w:date="2023-01-26T06:16:00Z">
          <w:pPr>
            <w:keepLines/>
            <w:widowControl w:val="0"/>
            <w:shd w:val="clear" w:color="auto" w:fill="FFFFFF"/>
            <w:spacing w:before="280" w:after="340"/>
          </w:pPr>
        </w:pPrChange>
      </w:pPr>
      <w:ins w:id="173" w:author="Nicholas Medina" w:date="2023-01-23T17:33:00Z">
        <w:r w:rsidRPr="004D3A05">
          <w:rPr>
            <w:rFonts w:ascii="Verdana" w:eastAsia="Verdana" w:hAnsi="Verdana" w:cs="Verdana"/>
            <w:b/>
            <w:bCs/>
            <w:color w:val="000033"/>
            <w:sz w:val="24"/>
            <w:szCs w:val="24"/>
          </w:rPr>
          <w:t>“...macro-porosity, which, compared to micro-pores, bind water…”</w:t>
        </w:r>
      </w:ins>
    </w:p>
    <w:p w14:paraId="72F76A5C"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334-335: "diluting compost benefits to infiltration". Please explain this effect.</w:t>
      </w:r>
    </w:p>
    <w:p w14:paraId="18B850CC" w14:textId="77777777" w:rsidR="00C43D40" w:rsidRPr="004D3A05" w:rsidRDefault="00000000">
      <w:pPr>
        <w:keepLines/>
        <w:widowControl w:val="0"/>
        <w:shd w:val="clear" w:color="auto" w:fill="FFFFFF"/>
        <w:spacing w:before="280" w:after="340"/>
        <w:rPr>
          <w:ins w:id="174" w:author="Nicholas Medina" w:date="2023-01-24T21:13:00Z"/>
          <w:rFonts w:ascii="Verdana" w:eastAsia="Verdana" w:hAnsi="Verdana" w:cs="Verdana"/>
          <w:b/>
          <w:bCs/>
          <w:color w:val="000033"/>
          <w:sz w:val="24"/>
          <w:szCs w:val="24"/>
        </w:rPr>
      </w:pPr>
      <w:ins w:id="175" w:author="Nicholas Medina" w:date="2023-01-24T21:13:00Z">
        <w:r w:rsidRPr="004D3A05">
          <w:rPr>
            <w:rFonts w:ascii="Verdana" w:eastAsia="Verdana" w:hAnsi="Verdana" w:cs="Verdana"/>
            <w:b/>
            <w:bCs/>
            <w:color w:val="000033"/>
            <w:sz w:val="24"/>
            <w:szCs w:val="24"/>
          </w:rPr>
          <w:t xml:space="preserve">To clarify this point, this sentence was changed to </w:t>
        </w:r>
      </w:ins>
    </w:p>
    <w:p w14:paraId="720061DF" w14:textId="77777777" w:rsidR="00C43D40" w:rsidRPr="004D3A05" w:rsidRDefault="00000000" w:rsidP="00C43D40">
      <w:pPr>
        <w:keepLines/>
        <w:widowControl w:val="0"/>
        <w:shd w:val="clear" w:color="auto" w:fill="FFFFFF"/>
        <w:spacing w:before="280" w:after="340"/>
        <w:ind w:firstLine="720"/>
        <w:rPr>
          <w:rFonts w:ascii="Verdana" w:eastAsia="Verdana" w:hAnsi="Verdana" w:cs="Verdana"/>
          <w:b/>
          <w:bCs/>
          <w:color w:val="000033"/>
          <w:sz w:val="24"/>
          <w:szCs w:val="24"/>
          <w:rPrChange w:id="176" w:author="Nicholas Medina" w:date="2023-01-24T21:13:00Z">
            <w:rPr>
              <w:rFonts w:ascii="Verdana" w:eastAsia="Verdana" w:hAnsi="Verdana" w:cs="Verdana"/>
              <w:color w:val="000033"/>
              <w:sz w:val="24"/>
              <w:szCs w:val="24"/>
            </w:rPr>
          </w:rPrChange>
        </w:rPr>
        <w:pPrChange w:id="177" w:author="Nicholas Medina" w:date="2023-01-26T06:16:00Z">
          <w:pPr>
            <w:keepLines/>
            <w:widowControl w:val="0"/>
            <w:shd w:val="clear" w:color="auto" w:fill="FFFFFF"/>
            <w:spacing w:before="280" w:after="340"/>
          </w:pPr>
        </w:pPrChange>
      </w:pPr>
      <w:ins w:id="178" w:author="Nicholas Medina" w:date="2023-01-24T21:13:00Z">
        <w:r w:rsidRPr="004D3A05">
          <w:rPr>
            <w:rFonts w:ascii="Verdana" w:eastAsia="Verdana" w:hAnsi="Verdana" w:cs="Verdana"/>
            <w:b/>
            <w:bCs/>
            <w:color w:val="000033"/>
            <w:sz w:val="24"/>
            <w:szCs w:val="24"/>
          </w:rPr>
          <w:t xml:space="preserve">“...explained by compost incorporation, where tractor-till similarly incorporated the </w:t>
        </w:r>
        <w:r w:rsidRPr="004D3A05">
          <w:rPr>
            <w:rFonts w:ascii="Verdana" w:eastAsia="Verdana" w:hAnsi="Verdana" w:cs="Verdana"/>
            <w:b/>
            <w:bCs/>
            <w:color w:val="000033"/>
            <w:sz w:val="24"/>
            <w:szCs w:val="24"/>
            <w:u w:val="single"/>
          </w:rPr>
          <w:t>same amount of</w:t>
        </w:r>
        <w:r w:rsidRPr="004D3A05">
          <w:rPr>
            <w:rFonts w:ascii="Verdana" w:eastAsia="Verdana" w:hAnsi="Verdana" w:cs="Verdana"/>
            <w:b/>
            <w:bCs/>
            <w:color w:val="000033"/>
            <w:sz w:val="24"/>
            <w:szCs w:val="24"/>
          </w:rPr>
          <w:t xml:space="preserve"> compost more diffusely throughout the soil profile, and thereby diluting potential benefits of compost on water infiltration, </w:t>
        </w:r>
        <w:r w:rsidRPr="004D3A05">
          <w:rPr>
            <w:rFonts w:ascii="Verdana" w:eastAsia="Verdana" w:hAnsi="Verdana" w:cs="Verdana"/>
            <w:b/>
            <w:bCs/>
            <w:color w:val="000033"/>
            <w:sz w:val="24"/>
            <w:szCs w:val="24"/>
            <w:u w:val="single"/>
          </w:rPr>
          <w:t>such as by improving seasonal soil aggregation (Bach et al 2019)</w:t>
        </w:r>
        <w:r w:rsidRPr="004D3A05">
          <w:rPr>
            <w:rFonts w:ascii="Verdana" w:eastAsia="Verdana" w:hAnsi="Verdana" w:cs="Verdana"/>
            <w:b/>
            <w:bCs/>
            <w:color w:val="000033"/>
            <w:sz w:val="24"/>
            <w:szCs w:val="24"/>
          </w:rPr>
          <w:t>.”</w:t>
        </w:r>
      </w:ins>
    </w:p>
    <w:p w14:paraId="13B797F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Lines 335-</w:t>
      </w:r>
      <w:proofErr w:type="gramStart"/>
      <w:r>
        <w:rPr>
          <w:rFonts w:ascii="Verdana" w:eastAsia="Verdana" w:hAnsi="Verdana" w:cs="Verdana"/>
          <w:color w:val="000033"/>
          <w:sz w:val="24"/>
          <w:szCs w:val="24"/>
        </w:rPr>
        <w:t>343 :</w:t>
      </w:r>
      <w:proofErr w:type="gramEnd"/>
      <w:r>
        <w:rPr>
          <w:rFonts w:ascii="Verdana" w:eastAsia="Verdana" w:hAnsi="Verdana" w:cs="Verdana"/>
          <w:color w:val="000033"/>
          <w:sz w:val="24"/>
          <w:szCs w:val="24"/>
        </w:rPr>
        <w:t xml:space="preserve"> this part of the text should be in conclusion.</w:t>
      </w:r>
    </w:p>
    <w:p w14:paraId="054D53DF"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79" w:author="Nicholas Medina" w:date="2023-01-23T17:23:00Z">
        <w:r w:rsidRPr="004D3A05">
          <w:rPr>
            <w:rFonts w:ascii="Verdana" w:eastAsia="Verdana" w:hAnsi="Verdana" w:cs="Verdana"/>
            <w:b/>
            <w:bCs/>
            <w:color w:val="000033"/>
            <w:sz w:val="24"/>
            <w:szCs w:val="24"/>
          </w:rPr>
          <w:t>This text was moved to the middle (starting as sentence #2) of the conclusion paragraph.</w:t>
        </w:r>
      </w:ins>
    </w:p>
    <w:p w14:paraId="02973887"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Line 351: "in looser soils with various microbes": please explain this…</w:t>
      </w:r>
    </w:p>
    <w:p w14:paraId="7E605474" w14:textId="77777777" w:rsidR="00C43D40" w:rsidRPr="004D3A05" w:rsidRDefault="00000000">
      <w:pPr>
        <w:keepLines/>
        <w:widowControl w:val="0"/>
        <w:shd w:val="clear" w:color="auto" w:fill="FFFFFF"/>
        <w:spacing w:before="280" w:after="340"/>
        <w:rPr>
          <w:ins w:id="180" w:author="Nicholas Medina" w:date="2023-01-24T20:53:00Z"/>
          <w:rFonts w:ascii="Verdana" w:eastAsia="Verdana" w:hAnsi="Verdana" w:cs="Verdana"/>
          <w:b/>
          <w:bCs/>
          <w:color w:val="000033"/>
          <w:sz w:val="24"/>
          <w:szCs w:val="24"/>
        </w:rPr>
      </w:pPr>
      <w:ins w:id="181" w:author="Nicholas Medina" w:date="2023-01-24T20:53:00Z">
        <w:r w:rsidRPr="004D3A05">
          <w:rPr>
            <w:rFonts w:ascii="Verdana" w:eastAsia="Verdana" w:hAnsi="Verdana" w:cs="Verdana"/>
            <w:b/>
            <w:bCs/>
            <w:color w:val="000033"/>
            <w:sz w:val="24"/>
            <w:szCs w:val="24"/>
          </w:rPr>
          <w:t xml:space="preserve">To clarify this explanation, this sentence phrase was changed to </w:t>
        </w:r>
      </w:ins>
    </w:p>
    <w:p w14:paraId="5094D5EF" w14:textId="77777777" w:rsidR="00C43D40" w:rsidRPr="00C43D40" w:rsidRDefault="00000000" w:rsidP="00C43D40">
      <w:pPr>
        <w:keepLines/>
        <w:widowControl w:val="0"/>
        <w:shd w:val="clear" w:color="auto" w:fill="FFFFFF"/>
        <w:spacing w:before="280" w:after="340"/>
        <w:ind w:firstLine="720"/>
        <w:rPr>
          <w:rFonts w:ascii="Verdana" w:eastAsia="Verdana" w:hAnsi="Verdana" w:cs="Verdana"/>
          <w:b/>
          <w:color w:val="000033"/>
          <w:sz w:val="24"/>
          <w:szCs w:val="24"/>
          <w:rPrChange w:id="182" w:author="Nicholas Medina" w:date="2023-01-24T20:54:00Z">
            <w:rPr>
              <w:rFonts w:ascii="Verdana" w:eastAsia="Verdana" w:hAnsi="Verdana" w:cs="Verdana"/>
              <w:color w:val="000033"/>
              <w:sz w:val="24"/>
              <w:szCs w:val="24"/>
            </w:rPr>
          </w:rPrChange>
        </w:rPr>
        <w:pPrChange w:id="183" w:author="Nicholas Medina" w:date="2023-01-24T20:54:00Z">
          <w:pPr>
            <w:keepLines/>
            <w:widowControl w:val="0"/>
            <w:shd w:val="clear" w:color="auto" w:fill="FFFFFF"/>
            <w:spacing w:before="280" w:after="340"/>
          </w:pPr>
        </w:pPrChange>
      </w:pPr>
      <w:ins w:id="184" w:author="Nicholas Medina" w:date="2023-01-24T20:53:00Z">
        <w:r>
          <w:rPr>
            <w:rFonts w:ascii="Verdana" w:eastAsia="Verdana" w:hAnsi="Verdana" w:cs="Verdana"/>
            <w:color w:val="000033"/>
            <w:sz w:val="24"/>
            <w:szCs w:val="24"/>
          </w:rPr>
          <w:lastRenderedPageBreak/>
          <w:t>“...</w:t>
        </w:r>
        <w:r>
          <w:rPr>
            <w:rFonts w:ascii="Verdana" w:eastAsia="Verdana" w:hAnsi="Verdana" w:cs="Verdana"/>
            <w:b/>
            <w:color w:val="000033"/>
            <w:sz w:val="24"/>
            <w:szCs w:val="24"/>
            <w:rPrChange w:id="185" w:author="Nicholas Medina" w:date="2023-01-24T20:54:00Z">
              <w:rPr>
                <w:rFonts w:ascii="Verdana" w:eastAsia="Verdana" w:hAnsi="Verdana" w:cs="Verdana"/>
                <w:color w:val="000033"/>
                <w:sz w:val="24"/>
                <w:szCs w:val="24"/>
              </w:rPr>
            </w:rPrChange>
          </w:rPr>
          <w:t>histories, which can allow them to grow denser root systems in more porous soils, despite experiencing variable soil microbiomes nearby…”.</w:t>
        </w:r>
      </w:ins>
    </w:p>
    <w:p w14:paraId="78E0230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Line 347: please check the spelling of </w:t>
      </w:r>
      <w:proofErr w:type="spellStart"/>
      <w:r>
        <w:rPr>
          <w:rFonts w:ascii="Verdana" w:eastAsia="Verdana" w:hAnsi="Verdana" w:cs="Verdana"/>
          <w:color w:val="000033"/>
          <w:sz w:val="24"/>
          <w:szCs w:val="24"/>
        </w:rPr>
        <w:t>Barberi</w:t>
      </w:r>
      <w:proofErr w:type="spellEnd"/>
      <w:r>
        <w:rPr>
          <w:rFonts w:ascii="Verdana" w:eastAsia="Verdana" w:hAnsi="Verdana" w:cs="Verdana"/>
          <w:color w:val="000033"/>
          <w:sz w:val="24"/>
          <w:szCs w:val="24"/>
        </w:rPr>
        <w:t xml:space="preserve"> (</w:t>
      </w:r>
      <w:proofErr w:type="spellStart"/>
      <w:r>
        <w:rPr>
          <w:rFonts w:ascii="Verdana" w:eastAsia="Verdana" w:hAnsi="Verdana" w:cs="Verdana"/>
          <w:color w:val="000033"/>
          <w:sz w:val="24"/>
          <w:szCs w:val="24"/>
        </w:rPr>
        <w:t>Bàrberi</w:t>
      </w:r>
      <w:proofErr w:type="spellEnd"/>
      <w:r>
        <w:rPr>
          <w:rFonts w:ascii="Verdana" w:eastAsia="Verdana" w:hAnsi="Verdana" w:cs="Verdana"/>
          <w:color w:val="000033"/>
          <w:sz w:val="24"/>
          <w:szCs w:val="24"/>
        </w:rPr>
        <w:t>?)</w:t>
      </w:r>
    </w:p>
    <w:p w14:paraId="49AD2214" w14:textId="77777777" w:rsidR="00C43D40" w:rsidRPr="004D3A05" w:rsidRDefault="00000000">
      <w:pPr>
        <w:keepLines/>
        <w:widowControl w:val="0"/>
        <w:shd w:val="clear" w:color="auto" w:fill="FFFFFF"/>
        <w:spacing w:before="280" w:after="340"/>
        <w:rPr>
          <w:rFonts w:ascii="Verdana" w:eastAsia="Verdana" w:hAnsi="Verdana" w:cs="Verdana"/>
          <w:b/>
          <w:bCs/>
          <w:color w:val="000033"/>
          <w:sz w:val="24"/>
          <w:szCs w:val="24"/>
        </w:rPr>
      </w:pPr>
      <w:ins w:id="186" w:author="Nicholas Medina" w:date="2023-01-23T17:12:00Z">
        <w:r w:rsidRPr="004D3A05">
          <w:rPr>
            <w:rFonts w:ascii="Verdana" w:eastAsia="Verdana" w:hAnsi="Verdana" w:cs="Verdana"/>
            <w:b/>
            <w:bCs/>
            <w:color w:val="000033"/>
            <w:sz w:val="24"/>
            <w:szCs w:val="24"/>
          </w:rPr>
          <w:t xml:space="preserve">We now added the vowel character to the spelling of this name </w:t>
        </w:r>
        <w:proofErr w:type="spellStart"/>
        <w:r w:rsidRPr="004D3A05">
          <w:rPr>
            <w:rFonts w:ascii="Verdana" w:eastAsia="Verdana" w:hAnsi="Verdana" w:cs="Verdana"/>
            <w:b/>
            <w:bCs/>
            <w:color w:val="000033"/>
            <w:sz w:val="24"/>
            <w:szCs w:val="24"/>
          </w:rPr>
          <w:t>Bàrberi</w:t>
        </w:r>
        <w:proofErr w:type="spellEnd"/>
        <w:r w:rsidRPr="004D3A05">
          <w:rPr>
            <w:rFonts w:ascii="Verdana" w:eastAsia="Verdana" w:hAnsi="Verdana" w:cs="Verdana"/>
            <w:b/>
            <w:bCs/>
            <w:color w:val="000033"/>
            <w:sz w:val="24"/>
            <w:szCs w:val="24"/>
          </w:rPr>
          <w:t>.</w:t>
        </w:r>
      </w:ins>
    </w:p>
    <w:p w14:paraId="12014564"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55CFC4E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 </w:t>
      </w:r>
    </w:p>
    <w:p w14:paraId="1EC28966"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281DC49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w:t>
      </w:r>
    </w:p>
    <w:p w14:paraId="190C2AC7" w14:textId="77777777" w:rsidR="00C43D40" w:rsidRDefault="00C43D40">
      <w:pPr>
        <w:keepLines/>
        <w:widowControl w:val="0"/>
        <w:shd w:val="clear" w:color="auto" w:fill="FFFFFF"/>
        <w:spacing w:before="280" w:after="340"/>
        <w:rPr>
          <w:rFonts w:ascii="Verdana" w:eastAsia="Verdana" w:hAnsi="Verdana" w:cs="Verdana"/>
          <w:color w:val="000033"/>
          <w:sz w:val="24"/>
          <w:szCs w:val="24"/>
        </w:rPr>
      </w:pPr>
    </w:p>
    <w:p w14:paraId="02D1DE2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br w:type="page"/>
      </w:r>
    </w:p>
    <w:p w14:paraId="48451B92"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lastRenderedPageBreak/>
        <w:t>More information and support </w:t>
      </w:r>
    </w:p>
    <w:p w14:paraId="1E3F84D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FAQ: How do I revise my submission in Editorial Manager? </w:t>
      </w:r>
    </w:p>
    <w:p w14:paraId="05D8CE15"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https://service.elsevier.com/app/answers/detail/a_id/28463/supporthub/publishing/ </w:t>
      </w:r>
    </w:p>
    <w:p w14:paraId="6966AD2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You will find information relevant for you as an author on Elsevier’s Author Hub: https://www.elsevier.com/authors </w:t>
      </w:r>
    </w:p>
    <w:p w14:paraId="230DB3D8"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FAQ: How can I reset a forgotten password? </w:t>
      </w:r>
    </w:p>
    <w:p w14:paraId="5FB936EA"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https://service.elsevier.com/app/answers/detail/a_id/28452/supporthub/publishing/ </w:t>
      </w:r>
    </w:p>
    <w:p w14:paraId="5F7C99DB"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For further assistance, please visit our customer service site: https://service.elsevier.com/app/home/supporthub/publishing/</w:t>
      </w:r>
    </w:p>
    <w:p w14:paraId="4A274126"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 xml:space="preserve">Here you can search for solutions on a range of topics, find answers to frequently asked questions, and learn more about Editorial Manager via interactive tutorials. You can also talk 24/7 to our customer support team by phone and 24/7 by live chat and email </w:t>
      </w:r>
    </w:p>
    <w:p w14:paraId="5EFB196F"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#AU_STILL#</w:t>
      </w:r>
    </w:p>
    <w:p w14:paraId="620B8DDD" w14:textId="77777777" w:rsidR="00C43D40" w:rsidRDefault="00000000">
      <w:pPr>
        <w:keepLines/>
        <w:widowControl w:val="0"/>
        <w:shd w:val="clear" w:color="auto" w:fill="FFFFFF"/>
        <w:spacing w:before="280" w:after="340"/>
        <w:rPr>
          <w:rFonts w:ascii="Verdana" w:eastAsia="Verdana" w:hAnsi="Verdana" w:cs="Verdana"/>
          <w:color w:val="000033"/>
          <w:sz w:val="24"/>
          <w:szCs w:val="24"/>
        </w:rPr>
      </w:pPr>
      <w:r>
        <w:rPr>
          <w:rFonts w:ascii="Verdana" w:eastAsia="Verdana" w:hAnsi="Verdana" w:cs="Verdana"/>
          <w:color w:val="000033"/>
          <w:sz w:val="24"/>
          <w:szCs w:val="24"/>
        </w:rPr>
        <w:t>To ensure this email reaches the intended recipient, please do not delete the above code</w:t>
      </w:r>
    </w:p>
    <w:p w14:paraId="704E4F9E" w14:textId="77777777" w:rsidR="00C43D40" w:rsidRDefault="00000000">
      <w:pPr>
        <w:keepLines/>
        <w:widowControl w:val="0"/>
        <w:shd w:val="clear" w:color="auto" w:fill="FFFFFF"/>
        <w:spacing w:after="60"/>
        <w:rPr>
          <w:rFonts w:ascii="Verdana" w:eastAsia="Verdana" w:hAnsi="Verdana" w:cs="Verdana"/>
          <w:color w:val="000033"/>
          <w:sz w:val="24"/>
          <w:szCs w:val="24"/>
        </w:rPr>
      </w:pPr>
      <w:r>
        <w:rPr>
          <w:rFonts w:ascii="Verdana" w:eastAsia="Verdana" w:hAnsi="Verdana" w:cs="Verdana"/>
          <w:noProof/>
          <w:color w:val="000033"/>
          <w:sz w:val="24"/>
          <w:szCs w:val="24"/>
        </w:rPr>
        <w:drawing>
          <wp:inline distT="114300" distB="114300" distL="114300" distR="114300" wp14:anchorId="0AF60ABE" wp14:editId="1C06DA57">
            <wp:extent cx="5943600" cy="939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939800"/>
                    </a:xfrm>
                    <a:prstGeom prst="rect">
                      <a:avLst/>
                    </a:prstGeom>
                    <a:ln/>
                  </pic:spPr>
                </pic:pic>
              </a:graphicData>
            </a:graphic>
          </wp:inline>
        </w:drawing>
      </w:r>
    </w:p>
    <w:p w14:paraId="075155AA" w14:textId="77777777" w:rsidR="00C43D40" w:rsidRDefault="00744FDD">
      <w:pPr>
        <w:keepLines/>
        <w:widowControl w:val="0"/>
        <w:shd w:val="clear" w:color="auto" w:fill="FFFFFF"/>
        <w:spacing w:after="60"/>
        <w:rPr>
          <w:sz w:val="24"/>
          <w:szCs w:val="24"/>
        </w:rPr>
      </w:pPr>
      <w:r>
        <w:rPr>
          <w:noProof/>
        </w:rPr>
        <w:pict w14:anchorId="4DF301BD">
          <v:rect id="_x0000_i1025" alt="" style="width:441.9pt;height:.05pt;mso-width-percent:0;mso-height-percent:0;mso-width-percent:0;mso-height-percent:0" o:hralign="center" o:hrstd="t" o:hr="t" fillcolor="#a0a0a0" stroked="f"/>
        </w:pict>
      </w:r>
      <w:r w:rsidR="00000000">
        <w:rPr>
          <w:rFonts w:ascii="Verdana" w:eastAsia="Verdana" w:hAnsi="Verdana" w:cs="Verdana"/>
          <w:i/>
          <w:color w:val="000033"/>
          <w:sz w:val="24"/>
          <w:szCs w:val="24"/>
        </w:rPr>
        <w:t xml:space="preserve">In compliance with data protection regulations, you may request that we remove your personal registration details at any time.  </w:t>
      </w:r>
      <w:hyperlink r:id="rId8">
        <w:r w:rsidR="00000000">
          <w:rPr>
            <w:rFonts w:ascii="Verdana" w:eastAsia="Verdana" w:hAnsi="Verdana" w:cs="Verdana"/>
            <w:i/>
            <w:color w:val="0000EE"/>
            <w:sz w:val="24"/>
            <w:szCs w:val="24"/>
          </w:rPr>
          <w:t>(Remove my information/details)</w:t>
        </w:r>
      </w:hyperlink>
      <w:r w:rsidR="00000000">
        <w:rPr>
          <w:rFonts w:ascii="Verdana" w:eastAsia="Verdana" w:hAnsi="Verdana" w:cs="Verdana"/>
          <w:i/>
          <w:color w:val="000033"/>
          <w:sz w:val="24"/>
          <w:szCs w:val="24"/>
        </w:rPr>
        <w:t>. Please contact the publication office if you have any questions.</w:t>
      </w:r>
    </w:p>
    <w:sectPr w:rsidR="00C43D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754E" w14:textId="77777777" w:rsidR="00744FDD" w:rsidRDefault="00744FDD" w:rsidP="004D3A05">
      <w:pPr>
        <w:spacing w:line="240" w:lineRule="auto"/>
      </w:pPr>
      <w:r>
        <w:separator/>
      </w:r>
    </w:p>
  </w:endnote>
  <w:endnote w:type="continuationSeparator" w:id="0">
    <w:p w14:paraId="13382CAE" w14:textId="77777777" w:rsidR="00744FDD" w:rsidRDefault="00744FDD" w:rsidP="004D3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809B" w14:textId="77777777" w:rsidR="004D3A05" w:rsidRDefault="004D3A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5A19" w14:textId="77777777" w:rsidR="004D3A05" w:rsidRDefault="004D3A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CB8C" w14:textId="77777777" w:rsidR="004D3A05" w:rsidRDefault="004D3A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F45B" w14:textId="77777777" w:rsidR="00744FDD" w:rsidRDefault="00744FDD" w:rsidP="004D3A05">
      <w:pPr>
        <w:spacing w:line="240" w:lineRule="auto"/>
      </w:pPr>
      <w:r>
        <w:separator/>
      </w:r>
    </w:p>
  </w:footnote>
  <w:footnote w:type="continuationSeparator" w:id="0">
    <w:p w14:paraId="39066484" w14:textId="77777777" w:rsidR="00744FDD" w:rsidRDefault="00744FDD" w:rsidP="004D3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F5FC" w14:textId="77777777" w:rsidR="004D3A05" w:rsidRDefault="004D3A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3C23" w14:textId="77777777" w:rsidR="004D3A05" w:rsidRDefault="004D3A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B339" w14:textId="77777777" w:rsidR="004D3A05" w:rsidRDefault="004D3A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40"/>
    <w:rsid w:val="004D3A05"/>
    <w:rsid w:val="00744FDD"/>
    <w:rsid w:val="00C43D4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4B546"/>
  <w15:docId w15:val="{5A3FF886-4FB0-7D45-9E7B-EDF6960E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D3A0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D3A05"/>
  </w:style>
  <w:style w:type="paragraph" w:styleId="Piedepgina">
    <w:name w:val="footer"/>
    <w:basedOn w:val="Normal"/>
    <w:link w:val="PiedepginaCar"/>
    <w:uiPriority w:val="99"/>
    <w:unhideWhenUsed/>
    <w:rsid w:val="004D3A0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D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itorialmanager.com/still/login.asp?a=r"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4834</Words>
  <Characters>26591</Characters>
  <Application>Microsoft Office Word</Application>
  <DocSecurity>0</DocSecurity>
  <Lines>221</Lines>
  <Paragraphs>62</Paragraphs>
  <ScaleCrop>false</ScaleCrop>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Medina, Nicholas</cp:lastModifiedBy>
  <cp:revision>2</cp:revision>
  <dcterms:created xsi:type="dcterms:W3CDTF">2023-01-26T10:44:00Z</dcterms:created>
  <dcterms:modified xsi:type="dcterms:W3CDTF">2023-01-26T10:57:00Z</dcterms:modified>
</cp:coreProperties>
</file>